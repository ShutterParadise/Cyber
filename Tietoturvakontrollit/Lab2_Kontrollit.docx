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685B" w14:textId="3B1CD036" w:rsidR="00616A56" w:rsidRPr="00F401FE" w:rsidRDefault="005713A7" w:rsidP="00606E2F">
      <w:pPr>
        <w:pStyle w:val="Otsikko"/>
      </w:pPr>
      <w:r>
        <w:t xml:space="preserve">Labra </w:t>
      </w:r>
      <w:r w:rsidR="5CADD55B">
        <w:t>2</w:t>
      </w:r>
    </w:p>
    <w:p w14:paraId="48F35994" w14:textId="065C88F6" w:rsidR="00616A56" w:rsidRPr="00F401FE" w:rsidRDefault="005713A7" w:rsidP="008E1D38">
      <w:pPr>
        <w:pStyle w:val="Kansilehtialanimi"/>
      </w:pPr>
      <w:r>
        <w:t xml:space="preserve">Ryhmä </w:t>
      </w:r>
      <w:r w:rsidR="005B3CA5">
        <w:t>13</w:t>
      </w:r>
    </w:p>
    <w:p w14:paraId="3AC05989" w14:textId="14A622C5" w:rsidR="00616A56" w:rsidRDefault="005B3CA5" w:rsidP="005B3CA5">
      <w:pPr>
        <w:pStyle w:val="KansilehtiOpintotiedot"/>
      </w:pPr>
      <w:r>
        <w:t>Leevi Kauranen, AC7750</w:t>
      </w:r>
    </w:p>
    <w:p w14:paraId="00379D49" w14:textId="18F24198" w:rsidR="00EC6E41" w:rsidRDefault="005B3CA5" w:rsidP="005B3CA5">
      <w:pPr>
        <w:pStyle w:val="KansilehtiOpintotiedot"/>
      </w:pPr>
      <w:proofErr w:type="spellStart"/>
      <w:r>
        <w:t>Samir</w:t>
      </w:r>
      <w:proofErr w:type="spellEnd"/>
      <w:r>
        <w:t xml:space="preserve"> </w:t>
      </w:r>
      <w:proofErr w:type="spellStart"/>
      <w:r>
        <w:t>Benjenna</w:t>
      </w:r>
      <w:proofErr w:type="spellEnd"/>
      <w:r>
        <w:t>, AD1437</w:t>
      </w:r>
    </w:p>
    <w:p w14:paraId="765E9007" w14:textId="531FC081" w:rsidR="005B3CA5" w:rsidRDefault="005B3CA5" w:rsidP="005B3CA5">
      <w:pPr>
        <w:pStyle w:val="KansilehtiOpintotiedot"/>
      </w:pPr>
      <w:r>
        <w:t>Eelis Suhonen, AA3910</w:t>
      </w:r>
    </w:p>
    <w:p w14:paraId="30D8E6E2" w14:textId="669E79B6" w:rsidR="005B3CA5" w:rsidRDefault="005B3CA5" w:rsidP="005B3CA5">
      <w:pPr>
        <w:pStyle w:val="KansilehtiOpintotiedot"/>
      </w:pPr>
      <w:r>
        <w:t>Juho Eräjärvi, AD1276</w:t>
      </w:r>
    </w:p>
    <w:p w14:paraId="465A4A17" w14:textId="190DD375" w:rsidR="005B3CA5" w:rsidRDefault="005B3CA5" w:rsidP="005B3CA5">
      <w:pPr>
        <w:pStyle w:val="KansilehtiOpintotiedot"/>
      </w:pPr>
      <w:proofErr w:type="spellStart"/>
      <w:r>
        <w:t>Mikke</w:t>
      </w:r>
      <w:proofErr w:type="spellEnd"/>
      <w:r>
        <w:t xml:space="preserve"> Kuula, AC7806</w:t>
      </w:r>
    </w:p>
    <w:p w14:paraId="29E21604" w14:textId="77777777" w:rsidR="005B3CA5" w:rsidRDefault="005B3CA5" w:rsidP="005B3CA5">
      <w:pPr>
        <w:pStyle w:val="KansilehtiOpintotiedot"/>
      </w:pPr>
    </w:p>
    <w:p w14:paraId="22025C1F" w14:textId="77777777" w:rsidR="005B3CA5" w:rsidRDefault="005B3CA5" w:rsidP="005B3CA5">
      <w:pPr>
        <w:pStyle w:val="KansilehtiOpintotiedot"/>
      </w:pPr>
    </w:p>
    <w:p w14:paraId="7CF1D7BB" w14:textId="77777777" w:rsidR="005B3CA5" w:rsidRDefault="005B3CA5" w:rsidP="005B3CA5">
      <w:pPr>
        <w:pStyle w:val="KansilehtiOpintotiedot"/>
      </w:pPr>
    </w:p>
    <w:p w14:paraId="1E9F6BB5" w14:textId="77777777" w:rsidR="005B3CA5" w:rsidRDefault="005B3CA5" w:rsidP="005B3CA5">
      <w:pPr>
        <w:pStyle w:val="KansilehtiOpintotiedot"/>
      </w:pPr>
    </w:p>
    <w:p w14:paraId="4421BC31" w14:textId="77777777" w:rsidR="005B3CA5" w:rsidRDefault="005B3CA5" w:rsidP="005B3CA5">
      <w:pPr>
        <w:pStyle w:val="KansilehtiOpintotiedot"/>
      </w:pPr>
    </w:p>
    <w:p w14:paraId="7E66B776" w14:textId="77777777" w:rsidR="005B3CA5" w:rsidRPr="005B3CA5" w:rsidRDefault="005B3CA5" w:rsidP="005B3CA5">
      <w:pPr>
        <w:pStyle w:val="KansilehtiOpintotiedot"/>
        <w:ind w:left="0"/>
      </w:pPr>
    </w:p>
    <w:p w14:paraId="7099BC0E" w14:textId="0FD1AB5B" w:rsidR="00180EDE" w:rsidRPr="00DD209B" w:rsidRDefault="76E7221E" w:rsidP="008E1D38">
      <w:pPr>
        <w:pStyle w:val="KansilehtiOpintotiedot"/>
      </w:pPr>
      <w:r>
        <w:t>Tietoturvakontrollit TTC6010-3007</w:t>
      </w:r>
    </w:p>
    <w:p w14:paraId="54D04A51" w14:textId="5142B8CB" w:rsidR="00180EDE" w:rsidRPr="001E78E3" w:rsidRDefault="00A50C53" w:rsidP="001E78E3">
      <w:pPr>
        <w:pStyle w:val="KansilehtiOpintotiedot"/>
      </w:pPr>
      <w:r>
        <w:t>2</w:t>
      </w:r>
      <w:r w:rsidR="00B47DC2">
        <w:t>0</w:t>
      </w:r>
      <w:r>
        <w:t>.9.2024</w:t>
      </w:r>
    </w:p>
    <w:p w14:paraId="55BFD692" w14:textId="18E8F313" w:rsidR="001E78E3" w:rsidRDefault="005B3CA5" w:rsidP="001E78E3">
      <w:pPr>
        <w:pStyle w:val="KansilehtiOpintotiedot"/>
      </w:pPr>
      <w:r>
        <w:t>Tieto- ja viestintätekniikka</w:t>
      </w:r>
    </w:p>
    <w:p w14:paraId="3B979461" w14:textId="77777777" w:rsidR="001E78E3" w:rsidRDefault="001E78E3" w:rsidP="001E78E3">
      <w:pPr>
        <w:pStyle w:val="KansilehtiOpintotiedot"/>
      </w:pPr>
    </w:p>
    <w:p w14:paraId="412411F3" w14:textId="77777777" w:rsidR="001E78E3" w:rsidRDefault="001E78E3">
      <w:pPr>
        <w:sectPr w:rsidR="001E78E3" w:rsidSect="0058148B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2" w:gutter="0"/>
          <w:cols w:space="708"/>
          <w:docGrid w:linePitch="360"/>
        </w:sectPr>
      </w:pPr>
    </w:p>
    <w:p w14:paraId="1FD16069" w14:textId="77777777" w:rsidR="00115876" w:rsidRDefault="005B1701" w:rsidP="00FF4C28">
      <w:pPr>
        <w:pStyle w:val="Sisllysluettelootsikko"/>
      </w:pPr>
      <w:r>
        <w:lastRenderedPageBreak/>
        <w:t>Sisä</w:t>
      </w:r>
      <w:r w:rsidR="004666C1">
        <w:t>ltö</w:t>
      </w:r>
    </w:p>
    <w:p w14:paraId="601348D8" w14:textId="485EF545" w:rsidR="00F9488F" w:rsidRDefault="00F131CE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8177006" w:history="1">
        <w:r w:rsidR="00F9488F" w:rsidRPr="004B0C03">
          <w:rPr>
            <w:rStyle w:val="Hyperlinkki"/>
            <w:lang w:val="fi-FI"/>
          </w:rPr>
          <w:t>1</w:t>
        </w:r>
        <w:r w:rsidR="00F9488F"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="00F9488F" w:rsidRPr="004B0C03">
          <w:rPr>
            <w:rStyle w:val="Hyperlinkki"/>
          </w:rPr>
          <w:t>Johdanto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_Toc178177006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3</w:t>
        </w:r>
        <w:r w:rsidR="00F9488F">
          <w:rPr>
            <w:webHidden/>
          </w:rPr>
          <w:fldChar w:fldCharType="end"/>
        </w:r>
      </w:hyperlink>
    </w:p>
    <w:p w14:paraId="5EDE5F8F" w14:textId="43996ABA" w:rsidR="00F9488F" w:rsidRDefault="00000000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78177007" w:history="1">
        <w:r w:rsidR="00F9488F" w:rsidRPr="004B0C03">
          <w:rPr>
            <w:rStyle w:val="Hyperlinkki"/>
          </w:rPr>
          <w:t>2</w:t>
        </w:r>
        <w:r w:rsidR="00F9488F"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="00F9488F" w:rsidRPr="004B0C03">
          <w:rPr>
            <w:rStyle w:val="Hyperlinkki"/>
          </w:rPr>
          <w:t>Teoria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_Toc178177007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3</w:t>
        </w:r>
        <w:r w:rsidR="00F9488F">
          <w:rPr>
            <w:webHidden/>
          </w:rPr>
          <w:fldChar w:fldCharType="end"/>
        </w:r>
      </w:hyperlink>
    </w:p>
    <w:p w14:paraId="1404C9AB" w14:textId="7333445F" w:rsidR="00F9488F" w:rsidRDefault="00000000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8177008" w:history="1">
        <w:r w:rsidR="00F9488F" w:rsidRPr="004B0C03">
          <w:rPr>
            <w:rStyle w:val="Hyperlinkki"/>
          </w:rPr>
          <w:t>2.1</w:t>
        </w:r>
        <w:r w:rsidR="00F9488F"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="00F9488F" w:rsidRPr="004B0C03">
          <w:rPr>
            <w:rStyle w:val="Hyperlinkki"/>
          </w:rPr>
          <w:t>DNS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_Toc178177008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4</w:t>
        </w:r>
        <w:r w:rsidR="00F9488F">
          <w:rPr>
            <w:webHidden/>
          </w:rPr>
          <w:fldChar w:fldCharType="end"/>
        </w:r>
      </w:hyperlink>
    </w:p>
    <w:p w14:paraId="16B95AFF" w14:textId="059D82EC" w:rsidR="00F9488F" w:rsidRDefault="00000000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8177009" w:history="1">
        <w:r w:rsidR="00F9488F" w:rsidRPr="004B0C03">
          <w:rPr>
            <w:rStyle w:val="Hyperlinkki"/>
          </w:rPr>
          <w:t>2.2</w:t>
        </w:r>
        <w:r w:rsidR="00F9488F"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="00F9488F" w:rsidRPr="004B0C03">
          <w:rPr>
            <w:rStyle w:val="Hyperlinkki"/>
          </w:rPr>
          <w:t>NAT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_Toc178177009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4</w:t>
        </w:r>
        <w:r w:rsidR="00F9488F">
          <w:rPr>
            <w:webHidden/>
          </w:rPr>
          <w:fldChar w:fldCharType="end"/>
        </w:r>
      </w:hyperlink>
    </w:p>
    <w:p w14:paraId="5FE4B31D" w14:textId="4FC4309F" w:rsidR="00F9488F" w:rsidRDefault="00000000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78177010" w:history="1">
        <w:r w:rsidR="00F9488F" w:rsidRPr="004B0C03">
          <w:rPr>
            <w:rStyle w:val="Hyperlinkki"/>
          </w:rPr>
          <w:t>3</w:t>
        </w:r>
        <w:r w:rsidR="00F9488F"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="00F9488F" w:rsidRPr="004B0C03">
          <w:rPr>
            <w:rStyle w:val="Hyperlinkki"/>
          </w:rPr>
          <w:t>Labran kysymykset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_Toc178177010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4</w:t>
        </w:r>
        <w:r w:rsidR="00F9488F">
          <w:rPr>
            <w:webHidden/>
          </w:rPr>
          <w:fldChar w:fldCharType="end"/>
        </w:r>
      </w:hyperlink>
    </w:p>
    <w:p w14:paraId="63B84E81" w14:textId="338438C3" w:rsidR="00F9488F" w:rsidRDefault="00000000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78177011" w:history="1">
        <w:r w:rsidR="00F9488F" w:rsidRPr="004B0C03">
          <w:rPr>
            <w:rStyle w:val="Hyperlinkki"/>
          </w:rPr>
          <w:t>4</w:t>
        </w:r>
        <w:r w:rsidR="00F9488F"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="00F9488F" w:rsidRPr="004B0C03">
          <w:rPr>
            <w:rStyle w:val="Hyperlinkki"/>
          </w:rPr>
          <w:t>Työn kulku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_Toc178177011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7</w:t>
        </w:r>
        <w:r w:rsidR="00F9488F">
          <w:rPr>
            <w:webHidden/>
          </w:rPr>
          <w:fldChar w:fldCharType="end"/>
        </w:r>
      </w:hyperlink>
    </w:p>
    <w:p w14:paraId="30A88514" w14:textId="0F4F11E1" w:rsidR="00F9488F" w:rsidRDefault="00000000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8177012" w:history="1">
        <w:r w:rsidR="00F9488F" w:rsidRPr="004B0C03">
          <w:rPr>
            <w:rStyle w:val="Hyperlinkki"/>
            <w:rFonts w:cs="Calibri"/>
          </w:rPr>
          <w:t>4.1</w:t>
        </w:r>
        <w:r w:rsidR="00F9488F"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="00F9488F" w:rsidRPr="004B0C03">
          <w:rPr>
            <w:rStyle w:val="Hyperlinkki"/>
            <w:rFonts w:cs="Calibri"/>
          </w:rPr>
          <w:t>Yhteys internetistä DMZ-alueelle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_Toc178177012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7</w:t>
        </w:r>
        <w:r w:rsidR="00F9488F">
          <w:rPr>
            <w:webHidden/>
          </w:rPr>
          <w:fldChar w:fldCharType="end"/>
        </w:r>
      </w:hyperlink>
    </w:p>
    <w:p w14:paraId="4C061E6A" w14:textId="73277FA2" w:rsidR="00F9488F" w:rsidRDefault="00000000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8177013" w:history="1">
        <w:r w:rsidR="00F9488F" w:rsidRPr="004B0C03">
          <w:rPr>
            <w:rStyle w:val="Hyperlinkki"/>
            <w:lang w:val="en-US"/>
          </w:rPr>
          <w:t>4.2</w:t>
        </w:r>
        <w:r w:rsidR="00F9488F"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="00F9488F" w:rsidRPr="004B0C03">
          <w:rPr>
            <w:rStyle w:val="Hyperlinkki"/>
            <w:lang w:val="en-US"/>
          </w:rPr>
          <w:t>RDP-yhteys WS01 -&gt; Servers-nety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_Toc178177013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10</w:t>
        </w:r>
        <w:r w:rsidR="00F9488F">
          <w:rPr>
            <w:webHidden/>
          </w:rPr>
          <w:fldChar w:fldCharType="end"/>
        </w:r>
      </w:hyperlink>
    </w:p>
    <w:p w14:paraId="21C9B3A8" w14:textId="500C9952" w:rsidR="00F9488F" w:rsidRDefault="00000000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8177014" w:history="1">
        <w:r w:rsidR="00F9488F" w:rsidRPr="004B0C03">
          <w:rPr>
            <w:rStyle w:val="Hyperlinkki"/>
            <w:lang w:val="en-US"/>
          </w:rPr>
          <w:t>4.3</w:t>
        </w:r>
        <w:r w:rsidR="00F9488F"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="00F9488F" w:rsidRPr="004B0C03">
          <w:rPr>
            <w:rStyle w:val="Hyperlinkki"/>
            <w:lang w:val="en-US"/>
          </w:rPr>
          <w:t>Nat u-turn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_Toc178177014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13</w:t>
        </w:r>
        <w:r w:rsidR="00F9488F">
          <w:rPr>
            <w:webHidden/>
          </w:rPr>
          <w:fldChar w:fldCharType="end"/>
        </w:r>
      </w:hyperlink>
    </w:p>
    <w:p w14:paraId="51FE0421" w14:textId="7D06E202" w:rsidR="00F9488F" w:rsidRDefault="00000000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78177015" w:history="1">
        <w:r w:rsidR="00F9488F" w:rsidRPr="004B0C03">
          <w:rPr>
            <w:rStyle w:val="Hyperlinkki"/>
          </w:rPr>
          <w:t>5</w:t>
        </w:r>
        <w:r w:rsidR="00F9488F"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="00F9488F" w:rsidRPr="004B0C03">
          <w:rPr>
            <w:rStyle w:val="Hyperlinkki"/>
          </w:rPr>
          <w:t>Pohdinta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_Toc178177015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17</w:t>
        </w:r>
        <w:r w:rsidR="00F9488F">
          <w:rPr>
            <w:webHidden/>
          </w:rPr>
          <w:fldChar w:fldCharType="end"/>
        </w:r>
      </w:hyperlink>
    </w:p>
    <w:p w14:paraId="18F14680" w14:textId="46D35B85" w:rsidR="00F9488F" w:rsidRDefault="00000000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78177016" w:history="1">
        <w:r w:rsidR="00F9488F" w:rsidRPr="004B0C03">
          <w:rPr>
            <w:rStyle w:val="Hyperlinkki"/>
          </w:rPr>
          <w:t>Lähteet</w:t>
        </w:r>
        <w:r w:rsidR="00F9488F">
          <w:rPr>
            <w:webHidden/>
          </w:rPr>
          <w:tab/>
        </w:r>
        <w:r w:rsidR="00F9488F">
          <w:rPr>
            <w:webHidden/>
          </w:rPr>
          <w:fldChar w:fldCharType="begin"/>
        </w:r>
        <w:r w:rsidR="00F9488F">
          <w:rPr>
            <w:webHidden/>
          </w:rPr>
          <w:instrText xml:space="preserve"> PAGEREF _Toc178177016 \h </w:instrText>
        </w:r>
        <w:r w:rsidR="00F9488F">
          <w:rPr>
            <w:webHidden/>
          </w:rPr>
        </w:r>
        <w:r w:rsidR="00F9488F">
          <w:rPr>
            <w:webHidden/>
          </w:rPr>
          <w:fldChar w:fldCharType="separate"/>
        </w:r>
        <w:r w:rsidR="008C7177">
          <w:rPr>
            <w:webHidden/>
          </w:rPr>
          <w:t>18</w:t>
        </w:r>
        <w:r w:rsidR="00F9488F">
          <w:rPr>
            <w:webHidden/>
          </w:rPr>
          <w:fldChar w:fldCharType="end"/>
        </w:r>
      </w:hyperlink>
    </w:p>
    <w:p w14:paraId="564557A6" w14:textId="7B2A4E2D" w:rsidR="00DA6A6A" w:rsidRDefault="00F131CE" w:rsidP="00CA77C5">
      <w:pPr>
        <w:pStyle w:val="Sisllysluettelootsikko"/>
      </w:pPr>
      <w:r>
        <w:fldChar w:fldCharType="end"/>
      </w:r>
      <w:r w:rsidR="00016973" w:rsidRPr="00FF4C28">
        <w:t>Kuviot</w:t>
      </w:r>
      <w:r w:rsidR="00CA77C5">
        <w:fldChar w:fldCharType="begin"/>
      </w:r>
      <w:r w:rsidR="00CA77C5">
        <w:instrText xml:space="preserve"> TOC \h \z \c "Kuvio" </w:instrText>
      </w:r>
      <w:r w:rsidR="00CA77C5">
        <w:fldChar w:fldCharType="separate"/>
      </w:r>
    </w:p>
    <w:p w14:paraId="3D406062" w14:textId="5DEF9529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76" w:history="1">
        <w:r w:rsidR="00DA6A6A" w:rsidRPr="00CB45D6">
          <w:rPr>
            <w:rStyle w:val="Hyperlinkki"/>
            <w:noProof/>
          </w:rPr>
          <w:t>Kuvio 1. Application1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_Toc178168176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6</w:t>
        </w:r>
        <w:r w:rsidR="00DA6A6A">
          <w:rPr>
            <w:noProof/>
            <w:webHidden/>
          </w:rPr>
          <w:fldChar w:fldCharType="end"/>
        </w:r>
      </w:hyperlink>
    </w:p>
    <w:p w14:paraId="69BE6AB6" w14:textId="115E8FC6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77" w:history="1">
        <w:r w:rsidR="00DA6A6A" w:rsidRPr="00CB45D6">
          <w:rPr>
            <w:rStyle w:val="Hyperlinkki"/>
            <w:noProof/>
          </w:rPr>
          <w:t>Kuvio 2. Application2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_Toc178168177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6</w:t>
        </w:r>
        <w:r w:rsidR="00DA6A6A">
          <w:rPr>
            <w:noProof/>
            <w:webHidden/>
          </w:rPr>
          <w:fldChar w:fldCharType="end"/>
        </w:r>
      </w:hyperlink>
    </w:p>
    <w:p w14:paraId="4910C386" w14:textId="65B4653D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78" w:history="1">
        <w:r w:rsidR="00DA6A6A" w:rsidRPr="00CB45D6">
          <w:rPr>
            <w:rStyle w:val="Hyperlinkki"/>
            <w:noProof/>
          </w:rPr>
          <w:t>Kuvio 3. VLE_TO_DMZ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_Toc178168178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8</w:t>
        </w:r>
        <w:r w:rsidR="00DA6A6A">
          <w:rPr>
            <w:noProof/>
            <w:webHidden/>
          </w:rPr>
          <w:fldChar w:fldCharType="end"/>
        </w:r>
      </w:hyperlink>
    </w:p>
    <w:p w14:paraId="2329CBBD" w14:textId="1C65087B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79" w:history="1">
        <w:r w:rsidR="00DA6A6A" w:rsidRPr="00CB45D6">
          <w:rPr>
            <w:rStyle w:val="Hyperlinkki"/>
            <w:noProof/>
          </w:rPr>
          <w:t>Kuvio 4. Uusi osoite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_Toc178168179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8</w:t>
        </w:r>
        <w:r w:rsidR="00DA6A6A">
          <w:rPr>
            <w:noProof/>
            <w:webHidden/>
          </w:rPr>
          <w:fldChar w:fldCharType="end"/>
        </w:r>
      </w:hyperlink>
    </w:p>
    <w:p w14:paraId="1579E642" w14:textId="71F0F2CD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80" w:history="1">
        <w:r w:rsidR="00DA6A6A" w:rsidRPr="00CB45D6">
          <w:rPr>
            <w:rStyle w:val="Hyperlinkki"/>
            <w:noProof/>
            <w:lang w:val="en-US"/>
          </w:rPr>
          <w:t>Kuvio 5. NAT-asetukset 1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_Toc178168180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9</w:t>
        </w:r>
        <w:r w:rsidR="00DA6A6A">
          <w:rPr>
            <w:noProof/>
            <w:webHidden/>
          </w:rPr>
          <w:fldChar w:fldCharType="end"/>
        </w:r>
      </w:hyperlink>
    </w:p>
    <w:p w14:paraId="0083283B" w14:textId="5C08B16C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81" w:history="1">
        <w:r w:rsidR="00DA6A6A" w:rsidRPr="00CB45D6">
          <w:rPr>
            <w:rStyle w:val="Hyperlinkki"/>
            <w:noProof/>
          </w:rPr>
          <w:t>Kuvio 6. NAT-asetukset 2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_Toc178168181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9</w:t>
        </w:r>
        <w:r w:rsidR="00DA6A6A">
          <w:rPr>
            <w:noProof/>
            <w:webHidden/>
          </w:rPr>
          <w:fldChar w:fldCharType="end"/>
        </w:r>
      </w:hyperlink>
    </w:p>
    <w:p w14:paraId="42AB0007" w14:textId="0503D3F1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82" w:history="1">
        <w:r w:rsidR="00DA6A6A" w:rsidRPr="00CB45D6">
          <w:rPr>
            <w:rStyle w:val="Hyperlinkki"/>
            <w:noProof/>
            <w:lang w:val="en-US"/>
          </w:rPr>
          <w:t>Kuvio 7. NAT-asetukset 3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_Toc178168182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10</w:t>
        </w:r>
        <w:r w:rsidR="00DA6A6A">
          <w:rPr>
            <w:noProof/>
            <w:webHidden/>
          </w:rPr>
          <w:fldChar w:fldCharType="end"/>
        </w:r>
      </w:hyperlink>
    </w:p>
    <w:p w14:paraId="352CE6E9" w14:textId="6C21447F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83" w:history="1">
        <w:r w:rsidR="00DA6A6A" w:rsidRPr="00CB45D6">
          <w:rPr>
            <w:rStyle w:val="Hyperlinkki"/>
            <w:noProof/>
            <w:lang w:val="en-US"/>
          </w:rPr>
          <w:t xml:space="preserve">Kuvio </w:t>
        </w:r>
        <w:r w:rsidR="00DA6A6A" w:rsidRPr="00CB45D6">
          <w:rPr>
            <w:rStyle w:val="Hyperlinkki"/>
            <w:noProof/>
          </w:rPr>
          <w:t>8</w:t>
        </w:r>
        <w:r w:rsidR="00DA6A6A" w:rsidRPr="00CB45D6">
          <w:rPr>
            <w:rStyle w:val="Hyperlinkki"/>
            <w:noProof/>
            <w:lang w:val="en-US"/>
          </w:rPr>
          <w:t>. www-sivu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_Toc178168183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10</w:t>
        </w:r>
        <w:r w:rsidR="00DA6A6A">
          <w:rPr>
            <w:noProof/>
            <w:webHidden/>
          </w:rPr>
          <w:fldChar w:fldCharType="end"/>
        </w:r>
      </w:hyperlink>
    </w:p>
    <w:p w14:paraId="16A339D6" w14:textId="6411D776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84" w:history="1">
        <w:r w:rsidR="00DA6A6A" w:rsidRPr="00CB45D6">
          <w:rPr>
            <w:rStyle w:val="Hyperlinkki"/>
            <w:noProof/>
          </w:rPr>
          <w:t>Kuvio 9. Uusi turvallisuusalue WS-TO-SERVERS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_Toc178168184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11</w:t>
        </w:r>
        <w:r w:rsidR="00DA6A6A">
          <w:rPr>
            <w:noProof/>
            <w:webHidden/>
          </w:rPr>
          <w:fldChar w:fldCharType="end"/>
        </w:r>
      </w:hyperlink>
    </w:p>
    <w:p w14:paraId="0EEE7B45" w14:textId="24ECBFC3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85" w:history="1">
        <w:r w:rsidR="00DA6A6A" w:rsidRPr="00CB45D6">
          <w:rPr>
            <w:rStyle w:val="Hyperlinkki"/>
            <w:noProof/>
          </w:rPr>
          <w:t>Kuvio 10. WS-TO-SERVERS asetukset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_Toc178168185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11</w:t>
        </w:r>
        <w:r w:rsidR="00DA6A6A">
          <w:rPr>
            <w:noProof/>
            <w:webHidden/>
          </w:rPr>
          <w:fldChar w:fldCharType="end"/>
        </w:r>
      </w:hyperlink>
    </w:p>
    <w:p w14:paraId="6DFBC634" w14:textId="7ECCD3B8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86" w:history="1">
        <w:r w:rsidR="00DA6A6A" w:rsidRPr="00CB45D6">
          <w:rPr>
            <w:rStyle w:val="Hyperlinkki"/>
            <w:noProof/>
          </w:rPr>
          <w:t>Kuvio 11. WS-TO-SERVERS sovellukset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_Toc178168186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12</w:t>
        </w:r>
        <w:r w:rsidR="00DA6A6A">
          <w:rPr>
            <w:noProof/>
            <w:webHidden/>
          </w:rPr>
          <w:fldChar w:fldCharType="end"/>
        </w:r>
      </w:hyperlink>
    </w:p>
    <w:p w14:paraId="6EEFA54F" w14:textId="2F3CF274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87" w:history="1">
        <w:r w:rsidR="00DA6A6A" w:rsidRPr="00CB45D6">
          <w:rPr>
            <w:rStyle w:val="Hyperlinkki"/>
            <w:noProof/>
            <w:lang w:val="en-US"/>
          </w:rPr>
          <w:t xml:space="preserve">Kuvio </w:t>
        </w:r>
        <w:r w:rsidR="00DA6A6A" w:rsidRPr="00CB45D6">
          <w:rPr>
            <w:rStyle w:val="Hyperlinkki"/>
            <w:noProof/>
          </w:rPr>
          <w:t>12</w:t>
        </w:r>
        <w:r w:rsidR="00DA6A6A" w:rsidRPr="00CB45D6">
          <w:rPr>
            <w:rStyle w:val="Hyperlinkki"/>
            <w:noProof/>
            <w:lang w:val="en-US"/>
          </w:rPr>
          <w:t>. Etäyhteys avattu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_Toc178168187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12</w:t>
        </w:r>
        <w:r w:rsidR="00DA6A6A">
          <w:rPr>
            <w:noProof/>
            <w:webHidden/>
          </w:rPr>
          <w:fldChar w:fldCharType="end"/>
        </w:r>
      </w:hyperlink>
    </w:p>
    <w:p w14:paraId="7AA5C19B" w14:textId="14688BE3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88" w:history="1">
        <w:r w:rsidR="00DA6A6A" w:rsidRPr="00CB45D6">
          <w:rPr>
            <w:rStyle w:val="Hyperlinkki"/>
            <w:noProof/>
            <w:lang w:val="en-US"/>
          </w:rPr>
          <w:t>Kuvio 13. WS_TO_DMZ turvallisuussäännön luonti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_Toc178168188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13</w:t>
        </w:r>
        <w:r w:rsidR="00DA6A6A">
          <w:rPr>
            <w:noProof/>
            <w:webHidden/>
          </w:rPr>
          <w:fldChar w:fldCharType="end"/>
        </w:r>
      </w:hyperlink>
    </w:p>
    <w:p w14:paraId="44014587" w14:textId="53E7EEA5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89" w:history="1">
        <w:r w:rsidR="00DA6A6A" w:rsidRPr="00CB45D6">
          <w:rPr>
            <w:rStyle w:val="Hyperlinkki"/>
            <w:noProof/>
            <w:lang w:val="en-US"/>
          </w:rPr>
          <w:t>Kuvio 14. WS-TO-DMZ asetukset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_Toc178168189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14</w:t>
        </w:r>
        <w:r w:rsidR="00DA6A6A">
          <w:rPr>
            <w:noProof/>
            <w:webHidden/>
          </w:rPr>
          <w:fldChar w:fldCharType="end"/>
        </w:r>
      </w:hyperlink>
    </w:p>
    <w:p w14:paraId="7FD52D5F" w14:textId="3A6D2414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90" w:history="1">
        <w:r w:rsidR="00DA6A6A" w:rsidRPr="00CB45D6">
          <w:rPr>
            <w:rStyle w:val="Hyperlinkki"/>
            <w:noProof/>
          </w:rPr>
          <w:t>Kuvio 15. NAT u-käännöksen luonti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_Toc178168190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14</w:t>
        </w:r>
        <w:r w:rsidR="00DA6A6A">
          <w:rPr>
            <w:noProof/>
            <w:webHidden/>
          </w:rPr>
          <w:fldChar w:fldCharType="end"/>
        </w:r>
      </w:hyperlink>
    </w:p>
    <w:p w14:paraId="303A93D8" w14:textId="173FEE26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91" w:history="1">
        <w:r w:rsidR="00DA6A6A" w:rsidRPr="00CB45D6">
          <w:rPr>
            <w:rStyle w:val="Hyperlinkki"/>
            <w:noProof/>
          </w:rPr>
          <w:t>Kuvio 16. NAT u-käännöksen asetukset 1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_Toc178168191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15</w:t>
        </w:r>
        <w:r w:rsidR="00DA6A6A">
          <w:rPr>
            <w:noProof/>
            <w:webHidden/>
          </w:rPr>
          <w:fldChar w:fldCharType="end"/>
        </w:r>
      </w:hyperlink>
    </w:p>
    <w:p w14:paraId="52468289" w14:textId="3563A006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92" w:history="1">
        <w:r w:rsidR="00DA6A6A" w:rsidRPr="00CB45D6">
          <w:rPr>
            <w:rStyle w:val="Hyperlinkki"/>
            <w:noProof/>
          </w:rPr>
          <w:t>Kuvio 17. NAT u-käännöksen asetukset 2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_Toc178168192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15</w:t>
        </w:r>
        <w:r w:rsidR="00DA6A6A">
          <w:rPr>
            <w:noProof/>
            <w:webHidden/>
          </w:rPr>
          <w:fldChar w:fldCharType="end"/>
        </w:r>
      </w:hyperlink>
    </w:p>
    <w:p w14:paraId="760A9D07" w14:textId="4EA0771F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93" w:history="1">
        <w:r w:rsidR="00DA6A6A" w:rsidRPr="00CB45D6">
          <w:rPr>
            <w:rStyle w:val="Hyperlinkki"/>
            <w:noProof/>
          </w:rPr>
          <w:t>Kuvio 18. Hosts tiedosto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_Toc178168193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16</w:t>
        </w:r>
        <w:r w:rsidR="00DA6A6A">
          <w:rPr>
            <w:noProof/>
            <w:webHidden/>
          </w:rPr>
          <w:fldChar w:fldCharType="end"/>
        </w:r>
      </w:hyperlink>
    </w:p>
    <w:p w14:paraId="10371EE4" w14:textId="078B58B2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94" w:history="1">
        <w:r w:rsidR="00DA6A6A" w:rsidRPr="00CB45D6">
          <w:rPr>
            <w:rStyle w:val="Hyperlinkki"/>
            <w:noProof/>
          </w:rPr>
          <w:t>Kuvio 19. Hosts-tiedoston sisältö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_Toc178168194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16</w:t>
        </w:r>
        <w:r w:rsidR="00DA6A6A">
          <w:rPr>
            <w:noProof/>
            <w:webHidden/>
          </w:rPr>
          <w:fldChar w:fldCharType="end"/>
        </w:r>
      </w:hyperlink>
    </w:p>
    <w:p w14:paraId="2DA8C25B" w14:textId="46FFD7BB" w:rsidR="00DA6A6A" w:rsidRDefault="00000000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8168195" w:history="1">
        <w:r w:rsidR="00DA6A6A" w:rsidRPr="00CB45D6">
          <w:rPr>
            <w:rStyle w:val="Hyperlinkki"/>
            <w:noProof/>
          </w:rPr>
          <w:t>Kuvio 20. WordPress-sivusto WS01-työasemalla</w:t>
        </w:r>
        <w:r w:rsidR="00DA6A6A">
          <w:rPr>
            <w:noProof/>
            <w:webHidden/>
          </w:rPr>
          <w:tab/>
        </w:r>
        <w:r w:rsidR="00DA6A6A">
          <w:rPr>
            <w:noProof/>
            <w:webHidden/>
          </w:rPr>
          <w:fldChar w:fldCharType="begin"/>
        </w:r>
        <w:r w:rsidR="00DA6A6A">
          <w:rPr>
            <w:noProof/>
            <w:webHidden/>
          </w:rPr>
          <w:instrText xml:space="preserve"> PAGEREF _Toc178168195 \h </w:instrText>
        </w:r>
        <w:r w:rsidR="00DA6A6A">
          <w:rPr>
            <w:noProof/>
            <w:webHidden/>
          </w:rPr>
        </w:r>
        <w:r w:rsidR="00DA6A6A">
          <w:rPr>
            <w:noProof/>
            <w:webHidden/>
          </w:rPr>
          <w:fldChar w:fldCharType="separate"/>
        </w:r>
        <w:r w:rsidR="008C7177">
          <w:rPr>
            <w:noProof/>
            <w:webHidden/>
          </w:rPr>
          <w:t>17</w:t>
        </w:r>
        <w:r w:rsidR="00DA6A6A">
          <w:rPr>
            <w:noProof/>
            <w:webHidden/>
          </w:rPr>
          <w:fldChar w:fldCharType="end"/>
        </w:r>
      </w:hyperlink>
    </w:p>
    <w:p w14:paraId="7118B62F" w14:textId="77777777" w:rsidR="00A26C91" w:rsidRDefault="00CA77C5" w:rsidP="00A26C91">
      <w:pPr>
        <w:pStyle w:val="Sisllysluettelootsikko"/>
      </w:pPr>
      <w:r>
        <w:fldChar w:fldCharType="end"/>
      </w:r>
      <w:r w:rsidR="00A26C91">
        <w:t xml:space="preserve"> </w:t>
      </w:r>
    </w:p>
    <w:p w14:paraId="72EC8C80" w14:textId="27B734A7" w:rsidR="003E0724" w:rsidRPr="00C01873" w:rsidRDefault="0071788B" w:rsidP="00E868F1">
      <w:pPr>
        <w:pStyle w:val="Otsikko1"/>
        <w:rPr>
          <w:lang w:val="fi-FI"/>
        </w:rPr>
      </w:pPr>
      <w:bookmarkStart w:id="0" w:name="_Toc428542252"/>
      <w:bookmarkStart w:id="1" w:name="_Toc428799791"/>
      <w:bookmarkStart w:id="2" w:name="_Toc430675189"/>
      <w:bookmarkStart w:id="3" w:name="_Toc430767989"/>
      <w:bookmarkStart w:id="4" w:name="_Toc527546201"/>
      <w:bookmarkStart w:id="5" w:name="_Toc17205362"/>
      <w:bookmarkStart w:id="6" w:name="_Toc52971244"/>
      <w:bookmarkStart w:id="7" w:name="_Toc52971603"/>
      <w:bookmarkStart w:id="8" w:name="_Toc58338869"/>
      <w:bookmarkStart w:id="9" w:name="_Toc63413616"/>
      <w:bookmarkStart w:id="10" w:name="_Toc178177006"/>
      <w:r>
        <w:t>Johdanto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EB8FA50" w14:textId="13373A5F" w:rsidR="737124CF" w:rsidRDefault="737124CF">
      <w:r>
        <w:t>Tietoturvakontrollit kurssin toisessa labrassa (</w:t>
      </w:r>
      <w:proofErr w:type="spellStart"/>
      <w:r>
        <w:t>Lab</w:t>
      </w:r>
      <w:proofErr w:type="spellEnd"/>
      <w:r>
        <w:t xml:space="preserve"> 2 – </w:t>
      </w:r>
      <w:proofErr w:type="spellStart"/>
      <w:r>
        <w:t>Paloalto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for Public Services) perehdytään PaloAlto -palomuurin turvallisuussääntöihin ja NAT (Network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) -tekniikkaan. Harjoituksessa keskeisi</w:t>
      </w:r>
      <w:r w:rsidR="64028897">
        <w:t xml:space="preserve">nä tavoitteina </w:t>
      </w:r>
      <w:r>
        <w:t xml:space="preserve">ovat sisäverkon suojaus palomuurin sääntöjen avulla ja </w:t>
      </w:r>
      <w:r w:rsidR="6655D2D9">
        <w:t>ulkoverkosta</w:t>
      </w:r>
      <w:r>
        <w:t xml:space="preserve"> tulevan liikenteen hallinta</w:t>
      </w:r>
      <w:r w:rsidR="580BDFF8">
        <w:t xml:space="preserve"> turvallisesti</w:t>
      </w:r>
      <w:r>
        <w:t>.</w:t>
      </w:r>
      <w:r w:rsidR="5ADD7965">
        <w:t xml:space="preserve"> Labrassa on myös muutama kysymys liitty</w:t>
      </w:r>
      <w:r w:rsidR="711D71C4">
        <w:t>en</w:t>
      </w:r>
      <w:r w:rsidR="5ADD7965">
        <w:t xml:space="preserve"> PaloAlton</w:t>
      </w:r>
      <w:r w:rsidR="68DA82AE">
        <w:t xml:space="preserve"> </w:t>
      </w:r>
      <w:r w:rsidR="39865923">
        <w:t>turvallisuus</w:t>
      </w:r>
      <w:r w:rsidR="2311047E">
        <w:t xml:space="preserve"> </w:t>
      </w:r>
      <w:r w:rsidR="2C886696">
        <w:t>asetuksiin</w:t>
      </w:r>
      <w:r w:rsidR="39865923">
        <w:t xml:space="preserve"> </w:t>
      </w:r>
      <w:r w:rsidR="1A10FC92">
        <w:t>-</w:t>
      </w:r>
      <w:r w:rsidR="45712931">
        <w:t xml:space="preserve">ja </w:t>
      </w:r>
      <w:r w:rsidR="01314123">
        <w:t>vyöhykkeisiin</w:t>
      </w:r>
      <w:r w:rsidR="634CE423">
        <w:t>, näi</w:t>
      </w:r>
      <w:r w:rsidR="3035C24D">
        <w:t xml:space="preserve">tä </w:t>
      </w:r>
      <w:r w:rsidR="634CE423">
        <w:t xml:space="preserve">varten tulee perehtyä vähän syvemmin </w:t>
      </w:r>
      <w:proofErr w:type="spellStart"/>
      <w:r w:rsidR="634CE423">
        <w:t>PaloAlto:n</w:t>
      </w:r>
      <w:proofErr w:type="spellEnd"/>
      <w:r w:rsidR="634CE423">
        <w:t xml:space="preserve"> konfigurointiin.</w:t>
      </w:r>
    </w:p>
    <w:p w14:paraId="5BCA8F2B" w14:textId="2A9BEC71" w:rsidR="737124CF" w:rsidRDefault="737124CF" w:rsidP="7762A520">
      <w:pPr>
        <w:rPr>
          <w:rFonts w:eastAsia="Calibri" w:cs="Calibri"/>
        </w:rPr>
      </w:pPr>
      <w:r>
        <w:t>Labran tavoi</w:t>
      </w:r>
      <w:r w:rsidR="433503B1">
        <w:t>tteena</w:t>
      </w:r>
      <w:r>
        <w:t xml:space="preserve"> on saada julkisesta VLE verkosta internet yhteys DMZ palvelimille, </w:t>
      </w:r>
      <w:r w:rsidR="0E735E23">
        <w:t xml:space="preserve">eli nettisivulle pitäisi päästä </w:t>
      </w:r>
      <w:r w:rsidR="0B704CAF">
        <w:t>sivuston nimen</w:t>
      </w:r>
      <w:r w:rsidR="0E735E23">
        <w:t xml:space="preserve"> avulla, ilman että </w:t>
      </w:r>
      <w:r w:rsidR="457AF3BA">
        <w:t xml:space="preserve">vierailijat joutuvat </w:t>
      </w:r>
      <w:r w:rsidR="0E735E23">
        <w:t>syöt</w:t>
      </w:r>
      <w:r w:rsidR="68F17660">
        <w:t>tämään</w:t>
      </w:r>
      <w:r w:rsidR="0E735E23">
        <w:t xml:space="preserve"> IP-osoitetta</w:t>
      </w:r>
      <w:r>
        <w:t xml:space="preserve">. Tulee siis sallia palomuurissa VLE </w:t>
      </w:r>
      <w:r w:rsidR="3AC9BD0F">
        <w:t>-</w:t>
      </w:r>
      <w:r>
        <w:t xml:space="preserve">ja DMZ </w:t>
      </w:r>
      <w:r w:rsidR="20D22986">
        <w:t>alueiden</w:t>
      </w:r>
      <w:r>
        <w:t xml:space="preserve"> välinen yhteys </w:t>
      </w:r>
      <w:proofErr w:type="spellStart"/>
      <w:r>
        <w:t>www-</w:t>
      </w:r>
      <w:proofErr w:type="spellEnd"/>
      <w:r>
        <w:t xml:space="preserve"> ja DNS-palveluilla. Labrassa tulee myös saada RDP-yhteys WS-netistä </w:t>
      </w:r>
      <w:proofErr w:type="spellStart"/>
      <w:r>
        <w:t>Servers</w:t>
      </w:r>
      <w:proofErr w:type="spellEnd"/>
      <w:r>
        <w:t>-netin laitteille.</w:t>
      </w:r>
      <w:r w:rsidR="0861458C">
        <w:t xml:space="preserve"> </w:t>
      </w:r>
      <w:r w:rsidR="57E0E4A5" w:rsidRPr="0AC8A4B5">
        <w:rPr>
          <w:rFonts w:eastAsia="Calibri" w:cs="Calibri"/>
        </w:rPr>
        <w:t>NAT-tekniika</w:t>
      </w:r>
      <w:r w:rsidR="2513A6C5" w:rsidRPr="0AC8A4B5">
        <w:rPr>
          <w:rFonts w:eastAsia="Calibri" w:cs="Calibri"/>
        </w:rPr>
        <w:t>n</w:t>
      </w:r>
      <w:r w:rsidR="57E0E4A5" w:rsidRPr="0AC8A4B5">
        <w:rPr>
          <w:rFonts w:eastAsia="Calibri" w:cs="Calibri"/>
        </w:rPr>
        <w:t xml:space="preserve"> </w:t>
      </w:r>
      <w:r w:rsidR="168E033C" w:rsidRPr="0AC8A4B5">
        <w:rPr>
          <w:rFonts w:eastAsia="Calibri" w:cs="Calibri"/>
        </w:rPr>
        <w:t xml:space="preserve">avulla </w:t>
      </w:r>
      <w:r w:rsidR="399B517F" w:rsidRPr="0AC8A4B5">
        <w:rPr>
          <w:rFonts w:eastAsia="Calibri" w:cs="Calibri"/>
        </w:rPr>
        <w:t>palvelin voidaan avata julkiseen verkkoon ilman, että sisäverkko näkyy ulkopuolisille</w:t>
      </w:r>
      <w:r w:rsidR="798B6E44" w:rsidRPr="0AC8A4B5">
        <w:rPr>
          <w:rFonts w:eastAsia="Calibri" w:cs="Calibri"/>
        </w:rPr>
        <w:t>.</w:t>
      </w:r>
    </w:p>
    <w:p w14:paraId="130E32CC" w14:textId="150919AB" w:rsidR="00FC3E45" w:rsidRDefault="00FE4F9D" w:rsidP="0057219C">
      <w:pPr>
        <w:pStyle w:val="Otsikko1"/>
      </w:pPr>
      <w:bookmarkStart w:id="11" w:name="_Toc178177007"/>
      <w:r>
        <w:t>Teoria</w:t>
      </w:r>
      <w:bookmarkEnd w:id="11"/>
    </w:p>
    <w:p w14:paraId="36016D1C" w14:textId="530BB0B4" w:rsidR="00FE4F9D" w:rsidRPr="00FE4F9D" w:rsidRDefault="00FE4F9D" w:rsidP="00FE4F9D">
      <w:r>
        <w:t xml:space="preserve">Tämä labra liittyy Palo Alto -palomuurin turvallisuussääntöihin sekä NAT-sääntöjen ymmärtämiseen. Tarkoituksena on tutustua </w:t>
      </w:r>
      <w:proofErr w:type="spellStart"/>
      <w:r>
        <w:t>www-</w:t>
      </w:r>
      <w:proofErr w:type="spellEnd"/>
      <w:r>
        <w:t xml:space="preserve"> ja DNS-palveluihin sekä ymmärtää NAT-periaatteen toiminta. Tehtävänä on päästä julkisesta VLE-verkosta muodostamaan yhteys </w:t>
      </w:r>
      <w:proofErr w:type="spellStart"/>
      <w:r>
        <w:t>DMZ:lla</w:t>
      </w:r>
      <w:proofErr w:type="spellEnd"/>
      <w:r>
        <w:t xml:space="preserve"> oleviin koneisiin. Eli konkreettisesti meidän täytyy päästä julkisesta VLE-verkosta internetyhteydellä omille www -sivuille. Tämän täytyy toimia julkisella osoitteella eli ilman </w:t>
      </w:r>
      <w:proofErr w:type="spellStart"/>
      <w:r>
        <w:t>ip-osoitetta</w:t>
      </w:r>
      <w:proofErr w:type="spellEnd"/>
      <w:r>
        <w:t>.</w:t>
      </w:r>
    </w:p>
    <w:p w14:paraId="0875E80C" w14:textId="12F8977C" w:rsidR="00CC5766" w:rsidRDefault="00CC5766" w:rsidP="00CC5766">
      <w:pPr>
        <w:pStyle w:val="Otsikko2"/>
      </w:pPr>
      <w:bookmarkStart w:id="12" w:name="_Toc178177008"/>
      <w:r>
        <w:lastRenderedPageBreak/>
        <w:t>DNS</w:t>
      </w:r>
      <w:bookmarkEnd w:id="12"/>
    </w:p>
    <w:p w14:paraId="399A7A40" w14:textId="53110803" w:rsidR="00D469BC" w:rsidRPr="00684940" w:rsidRDefault="00A83568" w:rsidP="00D469BC">
      <w:r>
        <w:t xml:space="preserve">DNS (Domain </w:t>
      </w:r>
      <w:proofErr w:type="spellStart"/>
      <w:r>
        <w:t>Name</w:t>
      </w:r>
      <w:proofErr w:type="spellEnd"/>
      <w:r>
        <w:t xml:space="preserve"> System) on järjestelmä, joka kääntää verkkotunnukset</w:t>
      </w:r>
      <w:r w:rsidR="002C124F">
        <w:t xml:space="preserve">, kuten </w:t>
      </w:r>
      <w:hyperlink r:id="rId13" w:history="1">
        <w:r w:rsidR="00022D5D" w:rsidRPr="00941508">
          <w:rPr>
            <w:rStyle w:val="Hyperlinkki"/>
          </w:rPr>
          <w:t>www.group13.ttc60z.vle.fi</w:t>
        </w:r>
      </w:hyperlink>
      <w:r w:rsidR="00022D5D">
        <w:t>, IP-osoitteiksi</w:t>
      </w:r>
      <w:r w:rsidR="00F72E6D">
        <w:t xml:space="preserve">. Kun selaimeen </w:t>
      </w:r>
      <w:r w:rsidR="00EA7844">
        <w:t xml:space="preserve">kirjoitetaan </w:t>
      </w:r>
      <w:r w:rsidR="00BF7B63">
        <w:t>verkkosivuston osoite, DNS-palvelin hakee siihen liittyvän IP-osoitteen, jotta selain voi muodostaa yhteyden oikeaan palvelimeen.</w:t>
      </w:r>
      <w:r w:rsidR="00384657">
        <w:t xml:space="preserve"> </w:t>
      </w:r>
      <w:r w:rsidR="008567C4">
        <w:t>Prosessin vaiheet ovat seuraavat:</w:t>
      </w:r>
    </w:p>
    <w:p w14:paraId="2E0CC3AF" w14:textId="6C02F19E" w:rsidR="008567C4" w:rsidRDefault="008567C4" w:rsidP="008567C4">
      <w:pPr>
        <w:pStyle w:val="Luettelokappale"/>
        <w:numPr>
          <w:ilvl w:val="0"/>
          <w:numId w:val="42"/>
        </w:numPr>
      </w:pPr>
      <w:r>
        <w:t>DNS-kysely: Selain lähettää kyselyn DNS-palvelimelle</w:t>
      </w:r>
    </w:p>
    <w:p w14:paraId="2EE8BFBB" w14:textId="688A2B72" w:rsidR="008567C4" w:rsidRDefault="008567C4" w:rsidP="008567C4">
      <w:pPr>
        <w:pStyle w:val="Luettelokappale"/>
        <w:numPr>
          <w:ilvl w:val="0"/>
          <w:numId w:val="42"/>
        </w:numPr>
      </w:pPr>
      <w:r>
        <w:t>Välimuisti: Jos osoite löytyy selaimen välimuistista, se palautetaan heti</w:t>
      </w:r>
    </w:p>
    <w:p w14:paraId="12044147" w14:textId="271141D7" w:rsidR="008567C4" w:rsidRPr="00D469BC" w:rsidRDefault="00567135" w:rsidP="008567C4">
      <w:pPr>
        <w:pStyle w:val="Luettelokappale"/>
        <w:numPr>
          <w:ilvl w:val="0"/>
          <w:numId w:val="42"/>
        </w:numPr>
      </w:pPr>
      <w:r>
        <w:t xml:space="preserve">Juuripalvelimet: </w:t>
      </w:r>
      <w:r w:rsidR="00FB272C">
        <w:t xml:space="preserve">Jos </w:t>
      </w:r>
      <w:r w:rsidR="006818C0">
        <w:t>välimuistista ei löydy tietoa</w:t>
      </w:r>
      <w:r w:rsidR="001D11ED">
        <w:t>, DNS kysyy juuripalvelimilta, joka ohjaa ky</w:t>
      </w:r>
      <w:r w:rsidR="0079175D">
        <w:t>selyn seuraaville palvelimille</w:t>
      </w:r>
      <w:r w:rsidR="00EF2957">
        <w:t>.</w:t>
      </w:r>
    </w:p>
    <w:p w14:paraId="125A7A34" w14:textId="3C437AE7" w:rsidR="00EF2957" w:rsidRPr="00D469BC" w:rsidRDefault="00A65188" w:rsidP="008567C4">
      <w:pPr>
        <w:pStyle w:val="Luettelokappale"/>
        <w:numPr>
          <w:ilvl w:val="0"/>
          <w:numId w:val="42"/>
        </w:numPr>
      </w:pPr>
      <w:r>
        <w:t>Valtuutetut nimipalve</w:t>
      </w:r>
      <w:r w:rsidR="005C3FC5">
        <w:t>limet: Lopulta kysely ohjataan nimipalvel</w:t>
      </w:r>
      <w:r w:rsidR="00501446">
        <w:t>imelle, joka palauttaa oikean IP-osoitteen</w:t>
      </w:r>
      <w:r w:rsidR="00584376">
        <w:t>.</w:t>
      </w:r>
    </w:p>
    <w:p w14:paraId="303B7C59" w14:textId="3907EA4A" w:rsidR="00584376" w:rsidRDefault="00584376" w:rsidP="008567C4">
      <w:pPr>
        <w:pStyle w:val="Luettelokappale"/>
        <w:numPr>
          <w:ilvl w:val="0"/>
          <w:numId w:val="42"/>
        </w:numPr>
      </w:pPr>
      <w:r>
        <w:t>Osoitteen palautus: IP-osoite lähetetään selaimelle, joka lataa verkkosivun.</w:t>
      </w:r>
    </w:p>
    <w:p w14:paraId="3636EC16" w14:textId="00ABD7CF" w:rsidR="00584376" w:rsidRPr="00D469BC" w:rsidRDefault="001127D4" w:rsidP="00584376">
      <w:pPr>
        <w:pStyle w:val="Luettelokappale"/>
      </w:pPr>
      <w:r>
        <w:t>(</w:t>
      </w:r>
      <w:proofErr w:type="spellStart"/>
      <w:r w:rsidR="000449B4" w:rsidRPr="00806B07">
        <w:rPr>
          <w:lang w:val="en-US"/>
        </w:rPr>
        <w:t>Šimonėlytė</w:t>
      </w:r>
      <w:proofErr w:type="spellEnd"/>
      <w:r w:rsidR="000449B4">
        <w:rPr>
          <w:lang w:val="en-US"/>
        </w:rPr>
        <w:t xml:space="preserve">, </w:t>
      </w:r>
      <w:r w:rsidR="000449B4" w:rsidRPr="000B14C2">
        <w:rPr>
          <w:lang w:val="en-US"/>
        </w:rPr>
        <w:t>Miglė</w:t>
      </w:r>
      <w:r w:rsidR="000449B4">
        <w:rPr>
          <w:lang w:val="en-US"/>
        </w:rPr>
        <w:t>. 2023)</w:t>
      </w:r>
      <w:r w:rsidR="00D34C58">
        <w:rPr>
          <w:lang w:val="en-US"/>
        </w:rPr>
        <w:t>.</w:t>
      </w:r>
    </w:p>
    <w:p w14:paraId="3913EECE" w14:textId="77777777" w:rsidR="00C834D9" w:rsidRPr="00D469BC" w:rsidRDefault="00C834D9" w:rsidP="00584376">
      <w:pPr>
        <w:pStyle w:val="Luettelokappale"/>
      </w:pPr>
    </w:p>
    <w:p w14:paraId="57FAF8BD" w14:textId="4C9869E1" w:rsidR="00775DC1" w:rsidRPr="00775DC1" w:rsidRDefault="00CC5766" w:rsidP="00775DC1">
      <w:pPr>
        <w:pStyle w:val="Otsikko2"/>
      </w:pPr>
      <w:bookmarkStart w:id="13" w:name="_Toc178177009"/>
      <w:r>
        <w:t>NAT</w:t>
      </w:r>
      <w:bookmarkEnd w:id="13"/>
    </w:p>
    <w:p w14:paraId="4CC10CE3" w14:textId="78106BD7" w:rsidR="006145AC" w:rsidRPr="006145AC" w:rsidRDefault="003B3677" w:rsidP="003B3677">
      <w:r>
        <w:t>NAT (Network</w:t>
      </w:r>
      <w:r w:rsidR="009057D1">
        <w:t xml:space="preserve"> </w:t>
      </w:r>
      <w:proofErr w:type="spellStart"/>
      <w:r w:rsidR="009057D1">
        <w:t>Address</w:t>
      </w:r>
      <w:proofErr w:type="spellEnd"/>
      <w:r w:rsidR="009057D1">
        <w:t xml:space="preserve"> </w:t>
      </w:r>
      <w:proofErr w:type="spellStart"/>
      <w:r w:rsidR="009057D1">
        <w:t>Translation</w:t>
      </w:r>
      <w:proofErr w:type="spellEnd"/>
      <w:r w:rsidR="00785822">
        <w:t>) on verkko</w:t>
      </w:r>
      <w:r w:rsidR="009C52E8">
        <w:t>tekniikka, joka muuntaa yksityisiä IP-osoitt</w:t>
      </w:r>
      <w:r w:rsidR="003F211D">
        <w:t>eita julkisiksi IP-osoitteiksi ja päinvastoin</w:t>
      </w:r>
      <w:r w:rsidR="00202191">
        <w:t>. Tämä mahdollistaa useiden laitteiden pääsyn internetiin yhdellä julkisella IP-osoitteella</w:t>
      </w:r>
      <w:r w:rsidR="00EA37D4">
        <w:t>. Tällä keinoin säästetään IP-osoitteita ja parannetaan verkon tietoturvaa. NAT toimii seuraavasti:</w:t>
      </w:r>
    </w:p>
    <w:p w14:paraId="68D5ED96" w14:textId="03C699B2" w:rsidR="00C817A7" w:rsidRPr="006145AC" w:rsidRDefault="0023773F" w:rsidP="00C817A7">
      <w:pPr>
        <w:pStyle w:val="Luettelokappale"/>
        <w:numPr>
          <w:ilvl w:val="0"/>
          <w:numId w:val="44"/>
        </w:numPr>
      </w:pPr>
      <w:r>
        <w:t>Yksityiset IP-osoitteet: Laitteilla on yksityiset IP-osoitteet paikallisessa verkossa</w:t>
      </w:r>
    </w:p>
    <w:p w14:paraId="0B724F8D" w14:textId="1D6B22D6" w:rsidR="0023773F" w:rsidRPr="006145AC" w:rsidRDefault="0023773F" w:rsidP="00C817A7">
      <w:pPr>
        <w:pStyle w:val="Luettelokappale"/>
        <w:numPr>
          <w:ilvl w:val="0"/>
          <w:numId w:val="44"/>
        </w:numPr>
      </w:pPr>
      <w:r>
        <w:t xml:space="preserve">Muunnos: Kun laite lähettää datan internetiin, NAT-laite, kuten reititin, muuntaa yksityisen </w:t>
      </w:r>
      <w:r w:rsidR="003A7727">
        <w:t>IP-osoitteen julkiseksi IP-osoitteeksi.</w:t>
      </w:r>
    </w:p>
    <w:p w14:paraId="2F0236B0" w14:textId="60152F48" w:rsidR="003A7727" w:rsidRDefault="003A7727" w:rsidP="00C817A7">
      <w:pPr>
        <w:pStyle w:val="Luettelokappale"/>
        <w:numPr>
          <w:ilvl w:val="0"/>
          <w:numId w:val="44"/>
        </w:numPr>
      </w:pPr>
      <w:r>
        <w:t xml:space="preserve">Osoitteen kartoitus: </w:t>
      </w:r>
      <w:r w:rsidR="004409CC" w:rsidRPr="004409CC">
        <w:t>NAT-laite pitää kirjaa siitä, mikä laite lähetti pyynnön, jotta vastaukset voidaan ohjata oikeaan laitteeseen.</w:t>
      </w:r>
    </w:p>
    <w:p w14:paraId="73A5C93F" w14:textId="0627D41E" w:rsidR="009E0678" w:rsidRPr="006145AC" w:rsidRDefault="009E0678" w:rsidP="00C817A7">
      <w:pPr>
        <w:pStyle w:val="Luettelokappale"/>
        <w:numPr>
          <w:ilvl w:val="0"/>
          <w:numId w:val="44"/>
        </w:numPr>
      </w:pPr>
      <w:r>
        <w:t xml:space="preserve">Vastaus internetistä: </w:t>
      </w:r>
      <w:r w:rsidR="004429C2" w:rsidRPr="004429C2">
        <w:t>Kun vastaus saapuu, NAT muuntaa julkisen IP-osoitteen takaisin alkuperäiseksi yksityiseksi osoitteeksi ja lähettää datan oikealle laitteelle.</w:t>
      </w:r>
    </w:p>
    <w:p w14:paraId="62A0E04E" w14:textId="5B82D878" w:rsidR="004C3183" w:rsidRPr="006145AC" w:rsidRDefault="00775713" w:rsidP="004C3183">
      <w:pPr>
        <w:pStyle w:val="Luettelokappale"/>
      </w:pPr>
      <w:r>
        <w:t>(NAT)</w:t>
      </w:r>
      <w:r w:rsidR="00D34C58">
        <w:t>.</w:t>
      </w:r>
    </w:p>
    <w:p w14:paraId="1D777E1E" w14:textId="02DED102" w:rsidR="27FE59CB" w:rsidRDefault="27FE59CB" w:rsidP="7762A520">
      <w:pPr>
        <w:pStyle w:val="Otsikko1"/>
      </w:pPr>
      <w:bookmarkStart w:id="14" w:name="_Toc178177010"/>
      <w:r>
        <w:t>Labran kysymykset</w:t>
      </w:r>
      <w:bookmarkEnd w:id="14"/>
    </w:p>
    <w:p w14:paraId="399F2094" w14:textId="79B6F6D4" w:rsidR="5EB77AEB" w:rsidRDefault="5EB77AEB" w:rsidP="7762A520">
      <w:r>
        <w:t xml:space="preserve">1. </w:t>
      </w:r>
      <w:r w:rsidR="2EB25FFC">
        <w:t xml:space="preserve">Mikä ero on </w:t>
      </w:r>
      <w:r w:rsidR="2EB25FFC" w:rsidRPr="7762A520">
        <w:rPr>
          <w:b/>
          <w:bCs/>
        </w:rPr>
        <w:t>INTERZONE</w:t>
      </w:r>
      <w:r w:rsidR="2EB25FFC">
        <w:t xml:space="preserve">, </w:t>
      </w:r>
      <w:r w:rsidR="2EB25FFC" w:rsidRPr="7762A520">
        <w:rPr>
          <w:b/>
          <w:bCs/>
        </w:rPr>
        <w:t xml:space="preserve">INTRAZONE </w:t>
      </w:r>
      <w:r w:rsidR="2EB25FFC">
        <w:t xml:space="preserve">ja </w:t>
      </w:r>
      <w:r w:rsidR="2EB25FFC" w:rsidRPr="7762A520">
        <w:rPr>
          <w:b/>
          <w:bCs/>
        </w:rPr>
        <w:t xml:space="preserve">UNIVERSAL </w:t>
      </w:r>
      <w:r w:rsidR="2EB25FFC">
        <w:t>säännöillä?</w:t>
      </w:r>
    </w:p>
    <w:p w14:paraId="766A7AAF" w14:textId="5046A4BF" w:rsidR="2EB25FFC" w:rsidRDefault="2EB25FFC" w:rsidP="7762A520">
      <w:proofErr w:type="spellStart"/>
      <w:r>
        <w:lastRenderedPageBreak/>
        <w:t>Zonejen</w:t>
      </w:r>
      <w:proofErr w:type="spellEnd"/>
      <w:r>
        <w:t xml:space="preserve"> tai vyöhykkeiden säännöt Palo Alton palomuurissa organisoivat verkon liikennettä määritellen mistä liikenne tulee, mihin se saa mennä. </w:t>
      </w:r>
      <w:proofErr w:type="spellStart"/>
      <w:r w:rsidRPr="0AC8A4B5">
        <w:rPr>
          <w:b/>
          <w:bCs/>
        </w:rPr>
        <w:t>Intrazone</w:t>
      </w:r>
      <w:proofErr w:type="spellEnd"/>
      <w:r w:rsidRPr="0AC8A4B5">
        <w:rPr>
          <w:b/>
          <w:bCs/>
        </w:rPr>
        <w:t xml:space="preserve"> </w:t>
      </w:r>
      <w:r>
        <w:t>sään</w:t>
      </w:r>
      <w:r w:rsidR="1F62165C">
        <w:t>nöllä</w:t>
      </w:r>
      <w:r>
        <w:t xml:space="preserve"> </w:t>
      </w:r>
      <w:r w:rsidR="000B57B0">
        <w:t>voidaan sallia</w:t>
      </w:r>
      <w:r>
        <w:t xml:space="preserve"> liiken</w:t>
      </w:r>
      <w:r w:rsidR="62A10630">
        <w:t>ne</w:t>
      </w:r>
      <w:r>
        <w:t xml:space="preserve"> samassa verkon segmentissä (vyöhykkeessä) esim. </w:t>
      </w:r>
      <w:proofErr w:type="spellStart"/>
      <w:r>
        <w:t>Admin</w:t>
      </w:r>
      <w:proofErr w:type="spellEnd"/>
      <w:r>
        <w:t>-netissä kaikki vyöhykkeen sisäinen liikenne laitteiden välillä.</w:t>
      </w:r>
    </w:p>
    <w:p w14:paraId="7350656A" w14:textId="750AB72E" w:rsidR="2EB25FFC" w:rsidRDefault="2EB25FFC" w:rsidP="7762A520">
      <w:proofErr w:type="spellStart"/>
      <w:r w:rsidRPr="7762A520">
        <w:rPr>
          <w:b/>
          <w:bCs/>
        </w:rPr>
        <w:t>Interzone</w:t>
      </w:r>
      <w:proofErr w:type="spellEnd"/>
      <w:r w:rsidRPr="7762A520">
        <w:rPr>
          <w:b/>
          <w:bCs/>
        </w:rPr>
        <w:t xml:space="preserve"> </w:t>
      </w:r>
      <w:r>
        <w:t xml:space="preserve">sääntö sallii liikenteen vyöhykkeiden välillä, samalla estää vyöhykkeen sisällä liikenteen laitteiden välillä. Esimerkiksi Kali saa yhteyden DC01-palvelimeen </w:t>
      </w:r>
      <w:proofErr w:type="spellStart"/>
      <w:r>
        <w:t>Servers</w:t>
      </w:r>
      <w:proofErr w:type="spellEnd"/>
      <w:r>
        <w:t xml:space="preserve">-netissä, mutta </w:t>
      </w:r>
      <w:proofErr w:type="spellStart"/>
      <w:r>
        <w:t>Interzone</w:t>
      </w:r>
      <w:proofErr w:type="spellEnd"/>
      <w:r>
        <w:t xml:space="preserve"> estää Kalin yhteyden toisesta </w:t>
      </w:r>
      <w:proofErr w:type="spellStart"/>
      <w:r>
        <w:t>Admin</w:t>
      </w:r>
      <w:proofErr w:type="spellEnd"/>
      <w:r>
        <w:t>-netin laitteesta, koska ne ovat samassa vyöhykkeessä.</w:t>
      </w:r>
    </w:p>
    <w:p w14:paraId="7D15FABF" w14:textId="10D619E3" w:rsidR="2EB25FFC" w:rsidRDefault="2EB25FFC" w:rsidP="7762A520">
      <w:r w:rsidRPr="7762A520">
        <w:rPr>
          <w:b/>
          <w:bCs/>
        </w:rPr>
        <w:t xml:space="preserve">Universal </w:t>
      </w:r>
      <w:r>
        <w:t xml:space="preserve">sääntö sallii liikenteen sekä vyöhykkeiden sisällä, että välillä. Esimerkiksi Kali voi ottaa yhteyden muihin </w:t>
      </w:r>
      <w:proofErr w:type="spellStart"/>
      <w:r>
        <w:t>Admin</w:t>
      </w:r>
      <w:proofErr w:type="spellEnd"/>
      <w:r>
        <w:t xml:space="preserve">-netin laitteisiin ja myös vaikkapa </w:t>
      </w:r>
      <w:proofErr w:type="spellStart"/>
      <w:r>
        <w:t>Servers</w:t>
      </w:r>
      <w:proofErr w:type="spellEnd"/>
      <w:r>
        <w:t>-netin DC01-palvelimeen. Universal ei siis tee estoja liikenteelle vyöhykkeiden välillä.</w:t>
      </w:r>
      <w:r w:rsidR="06C6237D">
        <w:t xml:space="preserve"> (</w:t>
      </w:r>
      <w:proofErr w:type="spellStart"/>
      <w:r w:rsidR="06C6237D" w:rsidRPr="00D00F16">
        <w:t>What</w:t>
      </w:r>
      <w:proofErr w:type="spellEnd"/>
      <w:r w:rsidR="06C6237D" w:rsidRPr="00D00F16">
        <w:t xml:space="preserve"> </w:t>
      </w:r>
      <w:proofErr w:type="spellStart"/>
      <w:r w:rsidR="06C6237D" w:rsidRPr="00D00F16">
        <w:t>are</w:t>
      </w:r>
      <w:proofErr w:type="spellEnd"/>
      <w:r w:rsidR="06C6237D" w:rsidRPr="00D00F16">
        <w:t xml:space="preserve"> Universal, </w:t>
      </w:r>
      <w:proofErr w:type="spellStart"/>
      <w:r w:rsidR="06C6237D" w:rsidRPr="00D00F16">
        <w:t>Intrazone</w:t>
      </w:r>
      <w:proofErr w:type="spellEnd"/>
      <w:r w:rsidR="06C6237D" w:rsidRPr="00D00F16">
        <w:t xml:space="preserve"> and </w:t>
      </w:r>
      <w:proofErr w:type="spellStart"/>
      <w:r w:rsidR="06C6237D" w:rsidRPr="00D00F16">
        <w:t>Interzone</w:t>
      </w:r>
      <w:proofErr w:type="spellEnd"/>
      <w:r w:rsidR="06C6237D" w:rsidRPr="00D00F16">
        <w:t xml:space="preserve"> </w:t>
      </w:r>
      <w:proofErr w:type="spellStart"/>
      <w:r w:rsidR="06C6237D" w:rsidRPr="00D00F16">
        <w:t>Rules</w:t>
      </w:r>
      <w:proofErr w:type="spellEnd"/>
      <w:r w:rsidR="06C6237D" w:rsidRPr="00D00F16">
        <w:t>? 2018</w:t>
      </w:r>
      <w:r w:rsidR="06C6237D">
        <w:t>)</w:t>
      </w:r>
      <w:r w:rsidR="00D34C58">
        <w:t>.</w:t>
      </w:r>
    </w:p>
    <w:p w14:paraId="42A92678" w14:textId="614004F9" w:rsidR="2E243CC4" w:rsidRDefault="2E243CC4" w:rsidP="7762A520">
      <w:r>
        <w:t>2. Mikä ero on ”</w:t>
      </w:r>
      <w:r w:rsidRPr="7762A520">
        <w:rPr>
          <w:b/>
          <w:bCs/>
        </w:rPr>
        <w:t>Applicationilla</w:t>
      </w:r>
      <w:r>
        <w:t>” ja ”</w:t>
      </w:r>
      <w:r w:rsidRPr="7762A520">
        <w:rPr>
          <w:b/>
          <w:bCs/>
        </w:rPr>
        <w:t>Servicellä</w:t>
      </w:r>
      <w:r>
        <w:t>” paloalton turvallisuuspoliitikoissa?</w:t>
      </w:r>
    </w:p>
    <w:p w14:paraId="37428EDA" w14:textId="48765838" w:rsidR="00D738A7" w:rsidRDefault="693F2BA6" w:rsidP="00CC5766">
      <w:pPr>
        <w:rPr>
          <w:ins w:id="15" w:author="Tekijä"/>
        </w:rPr>
      </w:pPr>
      <w:r>
        <w:t>Palo Altossa "</w:t>
      </w:r>
      <w:r w:rsidRPr="7762A520">
        <w:rPr>
          <w:b/>
          <w:bCs/>
        </w:rPr>
        <w:t>Application</w:t>
      </w:r>
      <w:r>
        <w:t xml:space="preserve">" tarkoittaa sovelluksen tunnistamista perustuen sen toimintaan, joka johtaa tarkempaan toimintojen seurantaan, kuin vain porttien avulla. Palomuuri voi tunnistaa vaikkapa </w:t>
      </w:r>
      <w:proofErr w:type="spellStart"/>
      <w:r>
        <w:t>Youtube</w:t>
      </w:r>
      <w:proofErr w:type="spellEnd"/>
      <w:r>
        <w:t xml:space="preserve">-sovelluksen ja vielä tarkemmin sovelluksen eri toimintoja, kuten striimaus ja videoihin kommentointi. </w:t>
      </w:r>
      <w:r w:rsidR="6C47D475">
        <w:t>(Kuvio 1)</w:t>
      </w:r>
      <w:r w:rsidR="00C2216C">
        <w:t>.</w:t>
      </w:r>
      <w:r>
        <w:t xml:space="preserve"> Palo Alto palomuurin avulla voidaan sallia </w:t>
      </w:r>
      <w:proofErr w:type="spellStart"/>
      <w:r>
        <w:t>Youtube</w:t>
      </w:r>
      <w:proofErr w:type="spellEnd"/>
      <w:r>
        <w:t xml:space="preserve">, mutta ei sallita </w:t>
      </w:r>
      <w:r>
        <w:lastRenderedPageBreak/>
        <w:t>videoiden lisäys toimintoa, koska se tuo enemmän riskitekijöitä sovelluksen käyttöön.</w:t>
      </w:r>
      <w:r w:rsidR="00206B40">
        <w:t xml:space="preserve"> </w:t>
      </w:r>
      <w:r w:rsidR="00D940CA">
        <w:t xml:space="preserve">(Kuvio </w:t>
      </w:r>
      <w:r w:rsidR="2FFC10B7">
        <w:t>2</w:t>
      </w:r>
      <w:r w:rsidR="00D940CA">
        <w:t>)</w:t>
      </w:r>
      <w:r w:rsidR="00D34C58">
        <w:t>.</w:t>
      </w:r>
      <w:r w:rsidR="1AB728F4">
        <w:rPr>
          <w:noProof/>
        </w:rPr>
        <w:drawing>
          <wp:inline distT="0" distB="0" distL="0" distR="0" wp14:anchorId="21AEB82A" wp14:editId="603060F3">
            <wp:extent cx="6124574" cy="3895725"/>
            <wp:effectExtent l="0" t="0" r="0" b="0"/>
            <wp:docPr id="898945455" name="Picture 89894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9454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08C1" w14:textId="6B1883AD" w:rsidR="00D738A7" w:rsidRDefault="00D738A7" w:rsidP="00D738A7">
      <w:pPr>
        <w:pStyle w:val="Kuvaotsikko"/>
      </w:pPr>
      <w:bookmarkStart w:id="16" w:name="_Toc178168176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1</w:t>
      </w:r>
      <w:r>
        <w:fldChar w:fldCharType="end"/>
      </w:r>
      <w:r>
        <w:t>. Application</w:t>
      </w:r>
      <w:r w:rsidR="00D34C58">
        <w:t xml:space="preserve"> </w:t>
      </w:r>
      <w:r>
        <w:t>1</w:t>
      </w:r>
      <w:bookmarkEnd w:id="16"/>
    </w:p>
    <w:p w14:paraId="04EDE7E8" w14:textId="77777777" w:rsidR="00D738A7" w:rsidRDefault="1AB728F4" w:rsidP="00D738A7">
      <w:pPr>
        <w:keepNext/>
        <w:rPr>
          <w:ins w:id="17" w:author="Tekijä"/>
        </w:rPr>
      </w:pPr>
      <w:r>
        <w:rPr>
          <w:noProof/>
        </w:rPr>
        <w:drawing>
          <wp:inline distT="0" distB="0" distL="0" distR="0" wp14:anchorId="6E975785" wp14:editId="40F6CF65">
            <wp:extent cx="6124574" cy="1057275"/>
            <wp:effectExtent l="0" t="0" r="0" b="0"/>
            <wp:docPr id="90453162" name="Picture 9045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9B64" w14:textId="7DE48A8B" w:rsidR="693F2BA6" w:rsidRDefault="00D738A7" w:rsidP="00D738A7">
      <w:pPr>
        <w:pStyle w:val="Kuvaotsikko"/>
      </w:pPr>
      <w:bookmarkStart w:id="18" w:name="_Toc178168177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2</w:t>
      </w:r>
      <w:r>
        <w:fldChar w:fldCharType="end"/>
      </w:r>
      <w:r>
        <w:t>. Application</w:t>
      </w:r>
      <w:r w:rsidR="00D34C58">
        <w:t xml:space="preserve"> </w:t>
      </w:r>
      <w:r>
        <w:t>2</w:t>
      </w:r>
      <w:bookmarkEnd w:id="18"/>
    </w:p>
    <w:p w14:paraId="087D7E6E" w14:textId="14E4D800" w:rsidR="693F2BA6" w:rsidRDefault="693F2BA6" w:rsidP="7762A520">
      <w:r>
        <w:t>Palvelut tai "</w:t>
      </w:r>
      <w:r w:rsidRPr="7762A520">
        <w:rPr>
          <w:b/>
          <w:bCs/>
        </w:rPr>
        <w:t>Servicet</w:t>
      </w:r>
      <w:r>
        <w:t>" ovat verkkoliikenteeseen perinteisemmin määritellyt portit (esim. HTTP portti 80, HTTPS portti 443). Ne käsittelevät reititystietoja ja porteissa tapahtuvaa liikennettä, kun "Applications" perustuu toiminnan tunnistamiseen.</w:t>
      </w:r>
      <w:r w:rsidR="44E995E5">
        <w:t xml:space="preserve"> (</w:t>
      </w:r>
      <w:proofErr w:type="spellStart"/>
      <w:r w:rsidR="44E995E5" w:rsidRPr="00D00F16">
        <w:t>What</w:t>
      </w:r>
      <w:proofErr w:type="spellEnd"/>
      <w:r w:rsidR="44E995E5" w:rsidRPr="00D00F16">
        <w:t xml:space="preserve"> </w:t>
      </w:r>
      <w:proofErr w:type="spellStart"/>
      <w:r w:rsidR="44E995E5" w:rsidRPr="00D00F16">
        <w:t>Are</w:t>
      </w:r>
      <w:proofErr w:type="spellEnd"/>
      <w:r w:rsidR="44E995E5" w:rsidRPr="00D00F16">
        <w:t xml:space="preserve"> Applications and Services? 2023</w:t>
      </w:r>
      <w:r w:rsidR="44E995E5">
        <w:t>)</w:t>
      </w:r>
      <w:r w:rsidR="00D34C58">
        <w:t>.</w:t>
      </w:r>
    </w:p>
    <w:p w14:paraId="57C96DFB" w14:textId="052C22B4" w:rsidR="6FB06429" w:rsidRDefault="6FB06429" w:rsidP="7762A520">
      <w:r>
        <w:lastRenderedPageBreak/>
        <w:t xml:space="preserve">3. Mitä turvallisuuspoliitikoissa olevien profiilien </w:t>
      </w:r>
      <w:r w:rsidRPr="7762A520">
        <w:rPr>
          <w:b/>
          <w:bCs/>
        </w:rPr>
        <w:t xml:space="preserve">(Security </w:t>
      </w:r>
      <w:proofErr w:type="spellStart"/>
      <w:r w:rsidRPr="7762A520">
        <w:rPr>
          <w:b/>
          <w:bCs/>
        </w:rPr>
        <w:t>Policy</w:t>
      </w:r>
      <w:proofErr w:type="spellEnd"/>
      <w:r w:rsidRPr="7762A520">
        <w:rPr>
          <w:b/>
          <w:bCs/>
        </w:rPr>
        <w:t xml:space="preserve"> </w:t>
      </w:r>
      <w:proofErr w:type="spellStart"/>
      <w:r w:rsidRPr="7762A520">
        <w:rPr>
          <w:b/>
          <w:bCs/>
        </w:rPr>
        <w:t>Rule</w:t>
      </w:r>
      <w:proofErr w:type="spellEnd"/>
      <w:r w:rsidRPr="7762A520">
        <w:rPr>
          <w:b/>
          <w:bCs/>
        </w:rPr>
        <w:t xml:space="preserve"> -&gt; </w:t>
      </w:r>
      <w:proofErr w:type="spellStart"/>
      <w:r w:rsidRPr="7762A520">
        <w:rPr>
          <w:b/>
          <w:bCs/>
        </w:rPr>
        <w:t>Actions</w:t>
      </w:r>
      <w:proofErr w:type="spellEnd"/>
      <w:r w:rsidRPr="7762A520">
        <w:rPr>
          <w:b/>
          <w:bCs/>
        </w:rPr>
        <w:t xml:space="preserve"> -&gt; </w:t>
      </w:r>
      <w:proofErr w:type="spellStart"/>
      <w:r w:rsidRPr="7762A520">
        <w:rPr>
          <w:b/>
          <w:bCs/>
        </w:rPr>
        <w:t>Profile</w:t>
      </w:r>
      <w:proofErr w:type="spellEnd"/>
      <w:r w:rsidRPr="7762A520">
        <w:rPr>
          <w:b/>
          <w:bCs/>
        </w:rPr>
        <w:t>)</w:t>
      </w:r>
      <w:r>
        <w:t xml:space="preserve"> avulla voidaan tehdä?</w:t>
      </w:r>
    </w:p>
    <w:p w14:paraId="7E54B504" w14:textId="2D25C536" w:rsidR="556BA319" w:rsidRDefault="556BA319" w:rsidP="7762A520">
      <w:r>
        <w:t xml:space="preserve">Palo Alto </w:t>
      </w:r>
      <w:r w:rsidRPr="7762A520">
        <w:rPr>
          <w:b/>
          <w:bCs/>
        </w:rPr>
        <w:t xml:space="preserve">turvallisuusprofiilit </w:t>
      </w:r>
      <w:r>
        <w:t xml:space="preserve">(Security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-&gt; </w:t>
      </w:r>
      <w:proofErr w:type="spellStart"/>
      <w:r>
        <w:t>Actions</w:t>
      </w:r>
      <w:proofErr w:type="spellEnd"/>
      <w:r>
        <w:t xml:space="preserve"> -&gt; </w:t>
      </w:r>
      <w:proofErr w:type="spellStart"/>
      <w:r>
        <w:t>Profile</w:t>
      </w:r>
      <w:proofErr w:type="spellEnd"/>
      <w:r>
        <w:t>) mahdollistavat liikenteen tarkemman suojauksen käyttämällä erilaisia tietoturva toimint</w:t>
      </w:r>
      <w:r w:rsidR="3FAD6D3B">
        <w:t>o</w:t>
      </w:r>
      <w:r>
        <w:t>ja. Profiileilla saadaan aikaan vaikkapa virussuojaus (Antivirus), tunkeutumisen estojärjestelmiä (</w:t>
      </w:r>
      <w:proofErr w:type="spellStart"/>
      <w:r>
        <w:t>Intrusion</w:t>
      </w:r>
      <w:proofErr w:type="spellEnd"/>
      <w:r>
        <w:t xml:space="preserve"> Prevention System, IPS), tiedostojen tarkistuksen (File </w:t>
      </w:r>
      <w:proofErr w:type="spellStart"/>
      <w:r>
        <w:t>Blocking</w:t>
      </w:r>
      <w:proofErr w:type="spellEnd"/>
      <w:r>
        <w:t xml:space="preserve">) sekä URL-suodatuksen (URL </w:t>
      </w:r>
      <w:proofErr w:type="spellStart"/>
      <w:r>
        <w:t>Filtering</w:t>
      </w:r>
      <w:proofErr w:type="spellEnd"/>
      <w:r>
        <w:t xml:space="preserve">). Niiden avulla voidaan suodattaa haitallista verkkoliikennettä ja löytää uhkia. Profiileilla voidaan myös esim. estää käyttäjien pääsy kyseenalaisille nettisivuille (URL </w:t>
      </w:r>
      <w:proofErr w:type="spellStart"/>
      <w:r>
        <w:t>Filtering</w:t>
      </w:r>
      <w:proofErr w:type="spellEnd"/>
      <w:r>
        <w:t>).</w:t>
      </w:r>
      <w:r w:rsidR="71732D7F">
        <w:t xml:space="preserve"> (Security </w:t>
      </w:r>
      <w:proofErr w:type="spellStart"/>
      <w:r w:rsidR="71732D7F">
        <w:t>Policy</w:t>
      </w:r>
      <w:proofErr w:type="spellEnd"/>
      <w:r w:rsidR="71732D7F">
        <w:t xml:space="preserve"> </w:t>
      </w:r>
      <w:proofErr w:type="spellStart"/>
      <w:r w:rsidR="71732D7F">
        <w:t>Rule</w:t>
      </w:r>
      <w:proofErr w:type="spellEnd"/>
      <w:r w:rsidR="71732D7F">
        <w:t xml:space="preserve"> Best </w:t>
      </w:r>
      <w:proofErr w:type="spellStart"/>
      <w:r w:rsidR="71732D7F">
        <w:t>Practices</w:t>
      </w:r>
      <w:proofErr w:type="spellEnd"/>
      <w:r w:rsidR="71732D7F">
        <w:t>. 2024)</w:t>
      </w:r>
    </w:p>
    <w:p w14:paraId="77A6139B" w14:textId="3050C196" w:rsidR="00A67A4F" w:rsidRPr="00CC5766" w:rsidRDefault="00F9488F" w:rsidP="00CC5766">
      <w:pPr>
        <w:pStyle w:val="Otsikko1"/>
      </w:pPr>
      <w:bookmarkStart w:id="19" w:name="_Toc178177011"/>
      <w:r>
        <w:t>Työn kulku</w:t>
      </w:r>
      <w:bookmarkEnd w:id="19"/>
      <w:r w:rsidR="00AD1D59">
        <w:tab/>
      </w:r>
    </w:p>
    <w:p w14:paraId="0F4C3334" w14:textId="16265B75" w:rsidR="00A1155B" w:rsidRDefault="00CC5766" w:rsidP="00A1155B">
      <w:pPr>
        <w:pStyle w:val="Otsikko2"/>
        <w:rPr>
          <w:rFonts w:cs="Calibri"/>
          <w:color w:val="000000"/>
        </w:rPr>
      </w:pPr>
      <w:bookmarkStart w:id="20" w:name="_Toc178177012"/>
      <w:r>
        <w:rPr>
          <w:rFonts w:cs="Calibri"/>
          <w:color w:val="000000"/>
        </w:rPr>
        <w:t>Yhteys internetistä DMZ-alueelle</w:t>
      </w:r>
      <w:bookmarkEnd w:id="20"/>
    </w:p>
    <w:p w14:paraId="3F81A461" w14:textId="02953543" w:rsidR="001F4266" w:rsidRDefault="001F4266" w:rsidP="001F4266">
      <w:r>
        <w:t>Salliaksemme pääsyn www</w:t>
      </w:r>
      <w:r w:rsidR="5815803F">
        <w:t>-</w:t>
      </w:r>
      <w:r>
        <w:t>sivulle</w:t>
      </w:r>
      <w:r w:rsidR="00BF1762">
        <w:t xml:space="preserve">, meidän täytyy sallia </w:t>
      </w:r>
      <w:r w:rsidR="00412A0A">
        <w:t xml:space="preserve">pääsy </w:t>
      </w:r>
      <w:proofErr w:type="spellStart"/>
      <w:r w:rsidR="00412A0A">
        <w:t>DMZ</w:t>
      </w:r>
      <w:r w:rsidR="005D5003">
        <w:t>:lle</w:t>
      </w:r>
      <w:proofErr w:type="spellEnd"/>
      <w:r w:rsidR="005D5003">
        <w:t xml:space="preserve"> VLE rajapinnasta.</w:t>
      </w:r>
      <w:r w:rsidR="000F1DFF">
        <w:t xml:space="preserve"> Te</w:t>
      </w:r>
      <w:r w:rsidR="00A57188">
        <w:t>i</w:t>
      </w:r>
      <w:r w:rsidR="000F1DFF">
        <w:t>mme palomuuriin ensin säännön VLE_TO_DMZ</w:t>
      </w:r>
      <w:r w:rsidR="00D30CF4">
        <w:t xml:space="preserve"> </w:t>
      </w:r>
      <w:r w:rsidR="006C71B1">
        <w:t>kuvion 3 mukaisilla</w:t>
      </w:r>
      <w:r w:rsidR="00DD25C9">
        <w:t xml:space="preserve"> säännöillä. </w:t>
      </w:r>
      <w:r w:rsidR="006109E6">
        <w:t xml:space="preserve">Asetimme lähdevyöhykkeeksi </w:t>
      </w:r>
      <w:proofErr w:type="spellStart"/>
      <w:r w:rsidR="006109E6">
        <w:t>VLE:n</w:t>
      </w:r>
      <w:proofErr w:type="spellEnd"/>
      <w:r w:rsidR="006109E6">
        <w:t xml:space="preserve"> ja </w:t>
      </w:r>
      <w:r w:rsidR="005C5DD5">
        <w:t xml:space="preserve">kohdevyöhykkeeksi </w:t>
      </w:r>
      <w:proofErr w:type="spellStart"/>
      <w:r w:rsidR="005C5DD5">
        <w:t>DMZ:n</w:t>
      </w:r>
      <w:proofErr w:type="spellEnd"/>
      <w:r w:rsidR="005C5DD5">
        <w:t xml:space="preserve">. Application välilehdellä asetimme sovelluksiksi DNS ja </w:t>
      </w:r>
      <w:r w:rsidR="00C2216C">
        <w:t>w</w:t>
      </w:r>
      <w:r w:rsidR="005C5DD5">
        <w:t>eb-</w:t>
      </w:r>
      <w:proofErr w:type="spellStart"/>
      <w:r w:rsidR="005C5DD5">
        <w:t>browsing</w:t>
      </w:r>
      <w:proofErr w:type="spellEnd"/>
      <w:r w:rsidR="005C5DD5">
        <w:t>.</w:t>
      </w:r>
      <w:r w:rsidR="00B13121">
        <w:t xml:space="preserve"> </w:t>
      </w:r>
    </w:p>
    <w:p w14:paraId="74B58FD3" w14:textId="77777777" w:rsidR="00D30CF4" w:rsidRDefault="00E91A8A" w:rsidP="00D30CF4">
      <w:pPr>
        <w:keepNext/>
      </w:pPr>
      <w:r>
        <w:rPr>
          <w:noProof/>
        </w:rPr>
        <w:lastRenderedPageBreak/>
        <w:drawing>
          <wp:inline distT="0" distB="0" distL="0" distR="0" wp14:anchorId="45E09CB7" wp14:editId="500F48A0">
            <wp:extent cx="3367170" cy="4778136"/>
            <wp:effectExtent l="0" t="0" r="5080" b="3810"/>
            <wp:docPr id="247532239" name="Kuva 1" descr="Kuva, joka sisältää kohteen kuvakaappaus, teksti, Samansuuntainen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32239" name="Kuva 1" descr="Kuva, joka sisältää kohteen kuvakaappaus, teksti, Samansuuntainen, numer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64" cy="481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A0A0" w14:textId="0E59804F" w:rsidR="000F1DFF" w:rsidRDefault="00D30CF4" w:rsidP="00D30CF4">
      <w:pPr>
        <w:pStyle w:val="Kuvaotsikko"/>
      </w:pPr>
      <w:bookmarkStart w:id="21" w:name="_Toc178168178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3</w:t>
      </w:r>
      <w:r>
        <w:fldChar w:fldCharType="end"/>
      </w:r>
      <w:r>
        <w:t>. VLE_TO_DMZ</w:t>
      </w:r>
      <w:bookmarkEnd w:id="21"/>
    </w:p>
    <w:p w14:paraId="77D0CAAD" w14:textId="2DCCFB61" w:rsidR="006C1B82" w:rsidRDefault="00655835" w:rsidP="006C1B82">
      <w:r>
        <w:t xml:space="preserve">Loimme uuden osoitteen </w:t>
      </w:r>
      <w:proofErr w:type="spellStart"/>
      <w:r>
        <w:t>objects</w:t>
      </w:r>
      <w:proofErr w:type="spellEnd"/>
      <w:r w:rsidR="000D2AD9">
        <w:t>-</w:t>
      </w:r>
      <w:r>
        <w:t xml:space="preserve">välilehden </w:t>
      </w:r>
      <w:proofErr w:type="spellStart"/>
      <w:r>
        <w:t>address</w:t>
      </w:r>
      <w:proofErr w:type="spellEnd"/>
      <w:r w:rsidR="000D2AD9">
        <w:t>-</w:t>
      </w:r>
      <w:r>
        <w:t xml:space="preserve">osiossa. </w:t>
      </w:r>
      <w:r w:rsidR="00BB2A90">
        <w:t xml:space="preserve">(Kuvio </w:t>
      </w:r>
      <w:r w:rsidR="002B5E09">
        <w:t>4</w:t>
      </w:r>
      <w:r w:rsidR="00BB2A90">
        <w:t>)</w:t>
      </w:r>
      <w:r w:rsidR="00C2216C">
        <w:t>.</w:t>
      </w:r>
    </w:p>
    <w:p w14:paraId="7072FC55" w14:textId="77777777" w:rsidR="00BB2A90" w:rsidRDefault="00BB2A90" w:rsidP="00BB2A90">
      <w:pPr>
        <w:keepNext/>
      </w:pPr>
      <w:r w:rsidRPr="00BB2A90">
        <w:drawing>
          <wp:inline distT="0" distB="0" distL="0" distR="0" wp14:anchorId="0A656D15" wp14:editId="3E3FDB66">
            <wp:extent cx="6120130" cy="135890"/>
            <wp:effectExtent l="0" t="0" r="0" b="0"/>
            <wp:docPr id="148782056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0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1C9E" w14:textId="5C8FECDD" w:rsidR="00BB2A90" w:rsidRDefault="00BB2A90" w:rsidP="00BB2A90">
      <w:pPr>
        <w:pStyle w:val="Kuvaotsikko"/>
      </w:pPr>
      <w:bookmarkStart w:id="22" w:name="_Toc178168179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4</w:t>
      </w:r>
      <w:r>
        <w:fldChar w:fldCharType="end"/>
      </w:r>
      <w:r>
        <w:t xml:space="preserve">. </w:t>
      </w:r>
      <w:r w:rsidR="005C5DD5">
        <w:t>Uusi osoite</w:t>
      </w:r>
      <w:bookmarkEnd w:id="22"/>
    </w:p>
    <w:p w14:paraId="3FE27EBA" w14:textId="44FB014A" w:rsidR="007C7092" w:rsidRDefault="007A69EF" w:rsidP="000D1679">
      <w:r>
        <w:t xml:space="preserve">Seuraavaksi </w:t>
      </w:r>
      <w:r w:rsidR="00950EC5">
        <w:t>loimme</w:t>
      </w:r>
      <w:r>
        <w:t xml:space="preserve"> uuden Nat politiikan</w:t>
      </w:r>
      <w:r w:rsidR="008A78B1">
        <w:t xml:space="preserve"> nimellä www-NAT. </w:t>
      </w:r>
      <w:r w:rsidR="000F57A0">
        <w:t>(Kuvio 5)</w:t>
      </w:r>
      <w:r w:rsidR="000D2AD9">
        <w:t>.</w:t>
      </w:r>
    </w:p>
    <w:p w14:paraId="3A8EB7DB" w14:textId="77777777" w:rsidR="008A78B1" w:rsidRDefault="008A78B1" w:rsidP="008A78B1">
      <w:pPr>
        <w:keepNext/>
      </w:pPr>
      <w:r>
        <w:rPr>
          <w:noProof/>
        </w:rPr>
        <w:lastRenderedPageBreak/>
        <w:drawing>
          <wp:inline distT="0" distB="0" distL="0" distR="0" wp14:anchorId="04A8B779" wp14:editId="3E3FE155">
            <wp:extent cx="4586630" cy="2204799"/>
            <wp:effectExtent l="0" t="0" r="4445" b="5080"/>
            <wp:docPr id="1746328397" name="Kuva 2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8397" name="Kuva 2" descr="Kuva, joka sisältää kohteen teksti, kuvakaappaus, numero, Font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69" cy="22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F886" w14:textId="59104232" w:rsidR="008A78B1" w:rsidRPr="00B47DC2" w:rsidRDefault="008A78B1" w:rsidP="008A78B1">
      <w:pPr>
        <w:pStyle w:val="Kuvaotsikko"/>
      </w:pPr>
      <w:bookmarkStart w:id="23" w:name="_Toc178168180"/>
      <w:r w:rsidRPr="00B47DC2">
        <w:t xml:space="preserve">Kuvio </w:t>
      </w:r>
      <w:r>
        <w:fldChar w:fldCharType="begin"/>
      </w:r>
      <w:r w:rsidRPr="00B47DC2">
        <w:instrText xml:space="preserve"> SEQ Kuvio \* ARABIC </w:instrText>
      </w:r>
      <w:r>
        <w:fldChar w:fldCharType="separate"/>
      </w:r>
      <w:r w:rsidR="008C7177">
        <w:t>5</w:t>
      </w:r>
      <w:r>
        <w:fldChar w:fldCharType="end"/>
      </w:r>
      <w:r w:rsidRPr="00B47DC2">
        <w:t xml:space="preserve">. </w:t>
      </w:r>
      <w:r w:rsidR="00F43547" w:rsidRPr="00B47DC2">
        <w:t>NAT-asetukset 1</w:t>
      </w:r>
      <w:bookmarkEnd w:id="23"/>
    </w:p>
    <w:p w14:paraId="5E54807C" w14:textId="39F2F7E0" w:rsidR="008A78B1" w:rsidRDefault="00183396" w:rsidP="008A78B1">
      <w:r w:rsidRPr="00B47DC2">
        <w:t xml:space="preserve">Original </w:t>
      </w:r>
      <w:proofErr w:type="spellStart"/>
      <w:r w:rsidRPr="00B47DC2">
        <w:t>Packet</w:t>
      </w:r>
      <w:proofErr w:type="spellEnd"/>
      <w:r w:rsidRPr="00B47DC2">
        <w:t xml:space="preserve"> </w:t>
      </w:r>
      <w:r w:rsidR="67168F0A" w:rsidRPr="00B47DC2">
        <w:t>välilehdellä asetimme</w:t>
      </w:r>
      <w:r w:rsidR="00BA2070" w:rsidRPr="00B47DC2">
        <w:t xml:space="preserve"> lähteeksi VLE </w:t>
      </w:r>
      <w:r w:rsidR="0016228A" w:rsidRPr="00B47DC2">
        <w:t>vyöhykkeen</w:t>
      </w:r>
      <w:r w:rsidR="00BA2070" w:rsidRPr="00B47DC2">
        <w:t xml:space="preserve"> ja </w:t>
      </w:r>
      <w:r w:rsidR="00A079E8" w:rsidRPr="00B47DC2">
        <w:t xml:space="preserve">määränpääksi </w:t>
      </w:r>
      <w:proofErr w:type="spellStart"/>
      <w:r w:rsidR="0012023A" w:rsidRPr="00B47DC2">
        <w:t>public</w:t>
      </w:r>
      <w:proofErr w:type="spellEnd"/>
      <w:r w:rsidR="0016228A" w:rsidRPr="00B47DC2">
        <w:t>-osoitteen</w:t>
      </w:r>
      <w:r w:rsidR="5048AD88" w:rsidRPr="00B47DC2">
        <w:t>.</w:t>
      </w:r>
      <w:r w:rsidR="0012023A" w:rsidRPr="00B47DC2">
        <w:t xml:space="preserve"> </w:t>
      </w:r>
      <w:r w:rsidR="0012023A">
        <w:t xml:space="preserve">(Kuvio </w:t>
      </w:r>
      <w:r w:rsidR="005C6AFF">
        <w:t>6</w:t>
      </w:r>
      <w:r w:rsidR="5048AD88">
        <w:t>)</w:t>
      </w:r>
      <w:r w:rsidR="000D2AD9">
        <w:t>.</w:t>
      </w:r>
    </w:p>
    <w:p w14:paraId="1E67546E" w14:textId="77777777" w:rsidR="0012023A" w:rsidRDefault="0012023A" w:rsidP="0012023A">
      <w:pPr>
        <w:keepNext/>
      </w:pPr>
      <w:r>
        <w:rPr>
          <w:noProof/>
        </w:rPr>
        <w:drawing>
          <wp:inline distT="0" distB="0" distL="0" distR="0" wp14:anchorId="4ECA7A53" wp14:editId="6CDF260E">
            <wp:extent cx="4572000" cy="2274141"/>
            <wp:effectExtent l="0" t="0" r="0" b="0"/>
            <wp:docPr id="250042658" name="Kuva 4" descr="Kuva, joka sisältää kohteen teksti, ohjelmisto, Tietokonekuvake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42658" name="Kuva 4" descr="Kuva, joka sisältää kohteen teksti, ohjelmisto, Tietokonekuvake, numer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21" cy="227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7E72" w14:textId="0642471C" w:rsidR="0012023A" w:rsidRDefault="0012023A" w:rsidP="0012023A">
      <w:pPr>
        <w:pStyle w:val="Kuvaotsikko"/>
      </w:pPr>
      <w:bookmarkStart w:id="24" w:name="_Toc178168181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6</w:t>
      </w:r>
      <w:r>
        <w:fldChar w:fldCharType="end"/>
      </w:r>
      <w:r>
        <w:t>.</w:t>
      </w:r>
      <w:r w:rsidR="00F43547">
        <w:t xml:space="preserve"> NAT-asetukset 2</w:t>
      </w:r>
      <w:bookmarkEnd w:id="24"/>
    </w:p>
    <w:p w14:paraId="72CD1A32" w14:textId="3761F1D6" w:rsidR="004E53D4" w:rsidRDefault="004E53D4" w:rsidP="004E53D4">
      <w:proofErr w:type="spellStart"/>
      <w:r>
        <w:t>Translated</w:t>
      </w:r>
      <w:proofErr w:type="spellEnd"/>
      <w:r>
        <w:t xml:space="preserve"> </w:t>
      </w:r>
      <w:proofErr w:type="spellStart"/>
      <w:r>
        <w:t>Packe</w:t>
      </w:r>
      <w:r w:rsidR="00120FF0">
        <w:t>t</w:t>
      </w:r>
      <w:proofErr w:type="spellEnd"/>
      <w:r>
        <w:t xml:space="preserve"> </w:t>
      </w:r>
      <w:r w:rsidR="0016228A">
        <w:t>välilehdellä</w:t>
      </w:r>
      <w:r>
        <w:t xml:space="preserve"> käyt</w:t>
      </w:r>
      <w:r w:rsidR="00950EC5">
        <w:t>i</w:t>
      </w:r>
      <w:r>
        <w:t xml:space="preserve">mme </w:t>
      </w:r>
      <w:r w:rsidR="00120FF0">
        <w:t xml:space="preserve">aiemmin luomaamme uutta </w:t>
      </w:r>
      <w:r w:rsidR="00950EC5">
        <w:t>osoitetta</w:t>
      </w:r>
      <w:r w:rsidR="00120FF0">
        <w:t xml:space="preserve"> www-palvelin-PRIVA</w:t>
      </w:r>
      <w:r w:rsidR="0077630F">
        <w:t>. (Kuvio 7)</w:t>
      </w:r>
      <w:r w:rsidR="000D2AD9">
        <w:t>.</w:t>
      </w:r>
    </w:p>
    <w:p w14:paraId="0612DB22" w14:textId="77777777" w:rsidR="000B7149" w:rsidRDefault="000B7149" w:rsidP="000B7149">
      <w:pPr>
        <w:keepNext/>
      </w:pPr>
      <w:r>
        <w:rPr>
          <w:noProof/>
        </w:rPr>
        <w:lastRenderedPageBreak/>
        <w:drawing>
          <wp:inline distT="0" distB="0" distL="0" distR="0" wp14:anchorId="72F7DE72" wp14:editId="4F3409C9">
            <wp:extent cx="3663809" cy="1335819"/>
            <wp:effectExtent l="0" t="0" r="0" b="0"/>
            <wp:docPr id="1956976387" name="Kuva 5" descr="Kuva, joka sisältää kohteen teksti, kuvakaappaus, ohjelmisto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76387" name="Kuva 5" descr="Kuva, joka sisältää kohteen teksti, kuvakaappaus, ohjelmisto, numer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44" cy="137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4366" w14:textId="45798469" w:rsidR="00970678" w:rsidRPr="00B47DC2" w:rsidRDefault="00970678" w:rsidP="00794111">
      <w:pPr>
        <w:pStyle w:val="Kuvaotsikko"/>
      </w:pPr>
      <w:bookmarkStart w:id="25" w:name="_Toc178168182"/>
      <w:r w:rsidRPr="00B47DC2">
        <w:t xml:space="preserve">Kuvio </w:t>
      </w:r>
      <w:r>
        <w:fldChar w:fldCharType="begin"/>
      </w:r>
      <w:r w:rsidRPr="00B47DC2">
        <w:instrText xml:space="preserve"> SEQ Kuvio \* ARABIC </w:instrText>
      </w:r>
      <w:r>
        <w:fldChar w:fldCharType="separate"/>
      </w:r>
      <w:r w:rsidR="008C7177">
        <w:t>7</w:t>
      </w:r>
      <w:r>
        <w:fldChar w:fldCharType="end"/>
      </w:r>
      <w:r w:rsidRPr="00B47DC2">
        <w:t xml:space="preserve">. </w:t>
      </w:r>
      <w:r w:rsidR="00F43547" w:rsidRPr="00B47DC2">
        <w:t>NAT-asetukset 3</w:t>
      </w:r>
      <w:bookmarkEnd w:id="25"/>
    </w:p>
    <w:p w14:paraId="47FDF6FF" w14:textId="3E664698" w:rsidR="001B31D1" w:rsidRDefault="00F43547" w:rsidP="000B7149">
      <w:r>
        <w:t xml:space="preserve">Tallennettuamme muutokset, </w:t>
      </w:r>
      <w:r w:rsidR="00FE6907">
        <w:t>kokeilimme päästä WordPress</w:t>
      </w:r>
      <w:r w:rsidR="006B491E">
        <w:t>-</w:t>
      </w:r>
      <w:r w:rsidR="00FE6907">
        <w:t>sivuille</w:t>
      </w:r>
      <w:r w:rsidR="006B491E">
        <w:t>mme</w:t>
      </w:r>
      <w:r w:rsidR="00FE6907">
        <w:t xml:space="preserve"> omalla tietokoneellamme</w:t>
      </w:r>
      <w:r w:rsidR="006B491E">
        <w:t xml:space="preserve">. </w:t>
      </w:r>
      <w:r w:rsidR="00ED20D0">
        <w:t xml:space="preserve">Kirjoitimme selaimen osoitekenttään </w:t>
      </w:r>
      <w:hyperlink r:id="rId21" w:history="1">
        <w:r w:rsidR="006E751E" w:rsidRPr="00F42F0A">
          <w:rPr>
            <w:rStyle w:val="Hyperlinkki"/>
          </w:rPr>
          <w:t>http://www.group13.ttc60z.vle.fi</w:t>
        </w:r>
      </w:hyperlink>
      <w:r w:rsidR="006E751E">
        <w:t xml:space="preserve"> ja pääsimme sivuille.</w:t>
      </w:r>
      <w:r w:rsidR="004E4D2C">
        <w:t xml:space="preserve"> (</w:t>
      </w:r>
      <w:r w:rsidR="00226020">
        <w:t xml:space="preserve">Kuvio </w:t>
      </w:r>
      <w:r w:rsidR="009355CA">
        <w:t>8</w:t>
      </w:r>
      <w:r w:rsidR="00226020">
        <w:t>)</w:t>
      </w:r>
      <w:r w:rsidR="000D2AD9">
        <w:t>.</w:t>
      </w:r>
    </w:p>
    <w:p w14:paraId="270A7976" w14:textId="77777777" w:rsidR="00226020" w:rsidRDefault="006A21E9" w:rsidP="00226020">
      <w:pPr>
        <w:keepNext/>
      </w:pPr>
      <w:r>
        <w:rPr>
          <w:noProof/>
        </w:rPr>
        <w:drawing>
          <wp:inline distT="0" distB="0" distL="0" distR="0" wp14:anchorId="244675F3" wp14:editId="732E429C">
            <wp:extent cx="4374489" cy="2356088"/>
            <wp:effectExtent l="0" t="0" r="7620" b="6350"/>
            <wp:docPr id="1775875184" name="Kuva 7" descr="Kuva, joka sisältää kohteen kuvakaappaus, teksti, Multimediaohjelmist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75184" name="Kuva 7" descr="Kuva, joka sisältää kohteen kuvakaappaus, teksti, Multimediaohjelmisto, ohjelmist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51" cy="23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663A" w14:textId="16477C1C" w:rsidR="00970678" w:rsidRPr="000D2AD9" w:rsidRDefault="00226020" w:rsidP="000D2AD9">
      <w:pPr>
        <w:pStyle w:val="Kuvaotsikko"/>
        <w:rPr>
          <w:lang w:val="en-US"/>
        </w:rPr>
      </w:pPr>
      <w:bookmarkStart w:id="26" w:name="_Toc178168183"/>
      <w:r w:rsidRPr="005E68D1">
        <w:rPr>
          <w:lang w:val="en-US"/>
        </w:rP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8</w:t>
      </w:r>
      <w:r>
        <w:fldChar w:fldCharType="end"/>
      </w:r>
      <w:r w:rsidR="00970678" w:rsidRPr="005E68D1">
        <w:rPr>
          <w:lang w:val="en-US"/>
        </w:rPr>
        <w:t xml:space="preserve">. </w:t>
      </w:r>
      <w:r w:rsidR="00836265">
        <w:rPr>
          <w:lang w:val="en-US"/>
        </w:rPr>
        <w:t>www-sivu</w:t>
      </w:r>
      <w:bookmarkEnd w:id="26"/>
    </w:p>
    <w:p w14:paraId="75AB83C6" w14:textId="5C121639" w:rsidR="004E4D2C" w:rsidRDefault="00062D8F" w:rsidP="004F2608">
      <w:pPr>
        <w:pStyle w:val="Otsikko2"/>
        <w:rPr>
          <w:lang w:val="en-US"/>
        </w:rPr>
      </w:pPr>
      <w:bookmarkStart w:id="27" w:name="_Toc178177013"/>
      <w:r w:rsidRPr="0AC8A4B5">
        <w:rPr>
          <w:lang w:val="en-US"/>
        </w:rPr>
        <w:t>RDP-</w:t>
      </w:r>
      <w:proofErr w:type="spellStart"/>
      <w:r w:rsidRPr="0AC8A4B5">
        <w:rPr>
          <w:lang w:val="en-US"/>
        </w:rPr>
        <w:t>yhteys</w:t>
      </w:r>
      <w:proofErr w:type="spellEnd"/>
      <w:r w:rsidRPr="0AC8A4B5">
        <w:rPr>
          <w:lang w:val="en-US"/>
        </w:rPr>
        <w:t xml:space="preserve"> WS01</w:t>
      </w:r>
      <w:r w:rsidR="004F2608" w:rsidRPr="001A2809">
        <w:rPr>
          <w:lang w:val="en-US"/>
        </w:rPr>
        <w:t xml:space="preserve"> </w:t>
      </w:r>
      <w:r w:rsidR="007B7320">
        <w:rPr>
          <w:lang w:val="en-US"/>
        </w:rPr>
        <w:t>-&gt;</w:t>
      </w:r>
      <w:r w:rsidR="004F2608" w:rsidRPr="001A2809">
        <w:rPr>
          <w:lang w:val="en-US"/>
        </w:rPr>
        <w:t xml:space="preserve"> Servers-net</w:t>
      </w:r>
      <w:bookmarkEnd w:id="27"/>
    </w:p>
    <w:p w14:paraId="53CC2BEB" w14:textId="505E72FF" w:rsidR="00606299" w:rsidRPr="00606299" w:rsidRDefault="00606299" w:rsidP="00606299">
      <w:r w:rsidRPr="00606299">
        <w:t xml:space="preserve">Seuraavana tavoitteena </w:t>
      </w:r>
      <w:r>
        <w:t>o</w:t>
      </w:r>
      <w:r w:rsidR="00062D8F">
        <w:t>li</w:t>
      </w:r>
      <w:r w:rsidRPr="00606299">
        <w:t xml:space="preserve"> sallia </w:t>
      </w:r>
      <w:proofErr w:type="spellStart"/>
      <w:r w:rsidR="00062D8F">
        <w:t>S</w:t>
      </w:r>
      <w:r w:rsidR="00C417BF">
        <w:t>ervers</w:t>
      </w:r>
      <w:proofErr w:type="spellEnd"/>
      <w:r w:rsidR="00C417BF">
        <w:t xml:space="preserve">-net laitteiden etäkäyttö </w:t>
      </w:r>
      <w:proofErr w:type="spellStart"/>
      <w:r w:rsidR="00950EC5">
        <w:t>RDP</w:t>
      </w:r>
      <w:r w:rsidR="00C417BF">
        <w:t>:n</w:t>
      </w:r>
      <w:proofErr w:type="spellEnd"/>
      <w:r w:rsidR="00C417BF">
        <w:t xml:space="preserve"> välityksellä työ</w:t>
      </w:r>
      <w:r w:rsidR="00062D8F">
        <w:t>asemalta</w:t>
      </w:r>
      <w:r w:rsidR="00C417BF">
        <w:t xml:space="preserve"> </w:t>
      </w:r>
      <w:r w:rsidR="00950EC5">
        <w:t>WS</w:t>
      </w:r>
      <w:r w:rsidR="00C417BF">
        <w:t>-netissä</w:t>
      </w:r>
      <w:r w:rsidR="00062D8F">
        <w:t>. Tämän toteuttamiseksi loimme</w:t>
      </w:r>
      <w:r w:rsidR="00C417BF">
        <w:t xml:space="preserve"> uu</w:t>
      </w:r>
      <w:r w:rsidR="3BCDEFB7">
        <w:t>den</w:t>
      </w:r>
      <w:r w:rsidR="00C417BF">
        <w:t xml:space="preserve"> </w:t>
      </w:r>
      <w:r w:rsidR="00D44954">
        <w:t>turvallisuus</w:t>
      </w:r>
      <w:r w:rsidR="00EA5F0D">
        <w:t>sää</w:t>
      </w:r>
      <w:r w:rsidR="00062D8F">
        <w:t>nnön WS-TO-SERVERS</w:t>
      </w:r>
      <w:r w:rsidR="00EA5F0D">
        <w:t xml:space="preserve">. (Kuvio </w:t>
      </w:r>
      <w:r w:rsidR="005A35B9">
        <w:t>9</w:t>
      </w:r>
      <w:r w:rsidR="00EA5F0D">
        <w:t>)</w:t>
      </w:r>
      <w:r w:rsidR="000D2AD9">
        <w:t>.</w:t>
      </w:r>
    </w:p>
    <w:p w14:paraId="79C7CDBE" w14:textId="2ACF5CE0" w:rsidR="000B7149" w:rsidRPr="00C417BF" w:rsidRDefault="00E83038" w:rsidP="000B7149">
      <w:r w:rsidRPr="00606299">
        <w:lastRenderedPageBreak/>
        <w:t xml:space="preserve"> </w:t>
      </w:r>
      <w:r w:rsidR="000C7388" w:rsidRPr="000C7388">
        <w:rPr>
          <w:lang w:val="en-US"/>
        </w:rPr>
        <w:drawing>
          <wp:inline distT="0" distB="0" distL="0" distR="0" wp14:anchorId="702AD1D1" wp14:editId="37C6CB50">
            <wp:extent cx="4784140" cy="1658912"/>
            <wp:effectExtent l="0" t="0" r="0" b="0"/>
            <wp:docPr id="1491716361" name="Kuva 1" descr="Kuva, joka sisältää kohteen teksti, viiva, numero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16361" name="Kuva 1" descr="Kuva, joka sisältää kohteen teksti, viiva, numero, kuvakaappaus&#10;&#10;Kuvaus luotu automaattisesti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6840" cy="16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764E" w14:textId="7A43A168" w:rsidR="00647A53" w:rsidRPr="00D00F16" w:rsidRDefault="00647A53" w:rsidP="00647A53">
      <w:pPr>
        <w:pStyle w:val="Kuvaotsikko"/>
      </w:pPr>
      <w:bookmarkStart w:id="28" w:name="_Toc178168184"/>
      <w:r w:rsidRPr="00D00F16">
        <w:t xml:space="preserve">Kuvio </w:t>
      </w:r>
      <w:r>
        <w:fldChar w:fldCharType="begin"/>
      </w:r>
      <w:r w:rsidRPr="006957D9">
        <w:instrText xml:space="preserve"> SEQ Kuvio \* ARABIC </w:instrText>
      </w:r>
      <w:r>
        <w:fldChar w:fldCharType="separate"/>
      </w:r>
      <w:r w:rsidR="008C7177">
        <w:t>9</w:t>
      </w:r>
      <w:r>
        <w:fldChar w:fldCharType="end"/>
      </w:r>
      <w:r w:rsidRPr="00D00F16">
        <w:t>.</w:t>
      </w:r>
      <w:r w:rsidR="00062D8F">
        <w:t xml:space="preserve"> </w:t>
      </w:r>
      <w:r w:rsidR="005E2733">
        <w:t>Uusi turvallisuusalue WS-TO-SERVERS</w:t>
      </w:r>
      <w:bookmarkEnd w:id="28"/>
    </w:p>
    <w:p w14:paraId="2BF7392F" w14:textId="5A555498" w:rsidR="00904536" w:rsidRPr="005B3F57" w:rsidRDefault="00545C9B" w:rsidP="000B7149">
      <w:r>
        <w:t>Asetimme lähde</w:t>
      </w:r>
      <w:r w:rsidR="6AC8B773">
        <w:t>vyöhykkeeks</w:t>
      </w:r>
      <w:r>
        <w:t>i</w:t>
      </w:r>
      <w:r w:rsidR="70B8017D">
        <w:t xml:space="preserve"> </w:t>
      </w:r>
      <w:r>
        <w:t>WS-</w:t>
      </w:r>
      <w:r w:rsidR="2A214D8B">
        <w:t>netin</w:t>
      </w:r>
      <w:r>
        <w:t xml:space="preserve"> ja määränpääksi SERVERS-</w:t>
      </w:r>
      <w:r w:rsidR="16F36D2C">
        <w:t>netin</w:t>
      </w:r>
      <w:r>
        <w:t xml:space="preserve">. </w:t>
      </w:r>
      <w:r w:rsidR="70B8017D">
        <w:t>(Kuvio</w:t>
      </w:r>
      <w:r w:rsidR="69DE7685">
        <w:t xml:space="preserve"> 10</w:t>
      </w:r>
      <w:r w:rsidR="70B8017D">
        <w:t>)</w:t>
      </w:r>
      <w:r w:rsidR="000D2AD9">
        <w:t>.</w:t>
      </w:r>
    </w:p>
    <w:p w14:paraId="52871EF4" w14:textId="77777777" w:rsidR="00545C9B" w:rsidRDefault="00545C9B" w:rsidP="00545C9B">
      <w:pPr>
        <w:keepNext/>
      </w:pPr>
      <w:r w:rsidRPr="00545C9B">
        <w:rPr>
          <w:noProof/>
          <w:lang w:val="en-US"/>
        </w:rPr>
        <w:drawing>
          <wp:inline distT="0" distB="0" distL="0" distR="0" wp14:anchorId="1B753EAF" wp14:editId="2E5636E7">
            <wp:extent cx="6120130" cy="4045585"/>
            <wp:effectExtent l="0" t="0" r="0" b="0"/>
            <wp:docPr id="2108291" name="Kuva 1" descr="Kuva, joka sisältää kohteen teksti, kuvakaappaus, ohjelmisto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91" name="Kuva 1" descr="Kuva, joka sisältää kohteen teksti, kuvakaappaus, ohjelmisto, numero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A71A" w14:textId="044A0729" w:rsidR="00327FB1" w:rsidRPr="00B47DC2" w:rsidRDefault="00545C9B" w:rsidP="00545C9B">
      <w:pPr>
        <w:pStyle w:val="Kuvaotsikko"/>
      </w:pPr>
      <w:bookmarkStart w:id="29" w:name="_Toc178168185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10</w:t>
      </w:r>
      <w:r>
        <w:fldChar w:fldCharType="end"/>
      </w:r>
      <w:r>
        <w:t>. WS-TO-SERVERS asetukset</w:t>
      </w:r>
      <w:bookmarkEnd w:id="29"/>
    </w:p>
    <w:p w14:paraId="44CDD0B6" w14:textId="0C80BEA5" w:rsidR="00BF4206" w:rsidRPr="00BF4206" w:rsidRDefault="14BC36D6" w:rsidP="00BF4206">
      <w:r>
        <w:lastRenderedPageBreak/>
        <w:t>A</w:t>
      </w:r>
      <w:r w:rsidR="3FD67A4B">
        <w:t>pplication</w:t>
      </w:r>
      <w:r>
        <w:t>-</w:t>
      </w:r>
      <w:r w:rsidR="00BF4206" w:rsidRPr="00BF4206">
        <w:t xml:space="preserve">välilehdelle </w:t>
      </w:r>
      <w:r>
        <w:t xml:space="preserve">lisäsimme </w:t>
      </w:r>
      <w:r w:rsidR="00BF4206" w:rsidRPr="00BF4206">
        <w:t>kaikki t</w:t>
      </w:r>
      <w:r w:rsidR="00BF4206">
        <w:t>arpeellise</w:t>
      </w:r>
      <w:r w:rsidR="00E33139">
        <w:t xml:space="preserve">ksi havaitut toiminnot </w:t>
      </w:r>
      <w:proofErr w:type="spellStart"/>
      <w:r w:rsidR="2C9BB02C">
        <w:t>S</w:t>
      </w:r>
      <w:r w:rsidR="028A29DD">
        <w:t>ervers</w:t>
      </w:r>
      <w:proofErr w:type="spellEnd"/>
      <w:r w:rsidR="028A29DD">
        <w:t>-</w:t>
      </w:r>
      <w:r w:rsidR="00E33139">
        <w:t xml:space="preserve">netin ja </w:t>
      </w:r>
      <w:r w:rsidR="2C9BB02C">
        <w:t>WS</w:t>
      </w:r>
      <w:r w:rsidR="00E33139">
        <w:t>-netin väliseen toimintaan,</w:t>
      </w:r>
      <w:r w:rsidR="00F743D4">
        <w:t xml:space="preserve"> </w:t>
      </w:r>
      <w:r w:rsidR="2C9BB02C">
        <w:t>RDP</w:t>
      </w:r>
      <w:r w:rsidR="00F743D4">
        <w:t xml:space="preserve">-yhteyden </w:t>
      </w:r>
      <w:r w:rsidR="00FA226C">
        <w:t xml:space="preserve">luomiseksi täytyy olla </w:t>
      </w:r>
      <w:r w:rsidR="37E3C17B">
        <w:t>valittuna</w:t>
      </w:r>
      <w:r w:rsidR="29788A4E">
        <w:t xml:space="preserve"> </w:t>
      </w:r>
      <w:r w:rsidR="00FA226C">
        <w:t>ms-</w:t>
      </w:r>
      <w:proofErr w:type="spellStart"/>
      <w:r w:rsidR="00FA226C">
        <w:t>rdp</w:t>
      </w:r>
      <w:proofErr w:type="spellEnd"/>
      <w:r w:rsidR="00FA226C">
        <w:t xml:space="preserve">. </w:t>
      </w:r>
      <w:r w:rsidR="6ABC2FFD">
        <w:t>Muut valinnat lisäsimme sitä mukaa, kun saimme virheilmoituksia ja lisäsimme ehdotetut sovellukset.</w:t>
      </w:r>
      <w:r>
        <w:t xml:space="preserve"> </w:t>
      </w:r>
      <w:r w:rsidR="29788A4E">
        <w:t xml:space="preserve">(Kuvio </w:t>
      </w:r>
      <w:r w:rsidR="69DE7685">
        <w:t>1</w:t>
      </w:r>
      <w:r w:rsidR="000D2AD9">
        <w:t>1</w:t>
      </w:r>
      <w:r w:rsidR="29788A4E">
        <w:t>)</w:t>
      </w:r>
      <w:r w:rsidR="43846328">
        <w:t>.</w:t>
      </w:r>
    </w:p>
    <w:p w14:paraId="55BDE4FC" w14:textId="77777777" w:rsidR="00FA226C" w:rsidRDefault="00904536" w:rsidP="00FA226C">
      <w:r w:rsidRPr="00904536">
        <w:rPr>
          <w:lang w:val="en-US"/>
        </w:rPr>
        <w:drawing>
          <wp:inline distT="0" distB="0" distL="0" distR="0" wp14:anchorId="3104A7FC" wp14:editId="1FD2A4D5">
            <wp:extent cx="4765237" cy="1609344"/>
            <wp:effectExtent l="0" t="0" r="0" b="0"/>
            <wp:docPr id="1771504275" name="Kuva 1" descr="Kuva, joka sisältää kohteen teksti, kuvakaappaus, ohjelmisto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4275" name="Kuva 1" descr="Kuva, joka sisältää kohteen teksti, kuvakaappaus, ohjelmisto, numero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215" cy="16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ACC4" w14:textId="446CE235" w:rsidR="007A396F" w:rsidRPr="007A396F" w:rsidRDefault="007A396F" w:rsidP="007A396F">
      <w:pPr>
        <w:pStyle w:val="Kuvaotsikko"/>
      </w:pPr>
      <w:bookmarkStart w:id="30" w:name="_Toc178168186"/>
      <w:r w:rsidRPr="007A396F">
        <w:t xml:space="preserve">Kuvio </w:t>
      </w:r>
      <w:r>
        <w:fldChar w:fldCharType="begin"/>
      </w:r>
      <w:r w:rsidRPr="007A396F">
        <w:instrText xml:space="preserve"> SEQ Kuvio \* ARABIC </w:instrText>
      </w:r>
      <w:r>
        <w:fldChar w:fldCharType="separate"/>
      </w:r>
      <w:r w:rsidR="008C7177">
        <w:t>11</w:t>
      </w:r>
      <w:r>
        <w:fldChar w:fldCharType="end"/>
      </w:r>
      <w:r w:rsidRPr="007A396F">
        <w:t xml:space="preserve">. </w:t>
      </w:r>
      <w:r w:rsidR="006F12DC">
        <w:t>WS-TO-SERVERS sovellukset</w:t>
      </w:r>
      <w:bookmarkEnd w:id="30"/>
    </w:p>
    <w:p w14:paraId="047445E8" w14:textId="60F50E6A" w:rsidR="00904536" w:rsidRPr="00DC1734" w:rsidRDefault="43846328" w:rsidP="000B7149">
      <w:r>
        <w:t xml:space="preserve">Kirjauduimme </w:t>
      </w:r>
      <w:r w:rsidR="324C81CF">
        <w:t>WS01-koneelle</w:t>
      </w:r>
      <w:r w:rsidR="4355DEC7">
        <w:t>, avasimme etäyhtey</w:t>
      </w:r>
      <w:r w:rsidR="4647D1D3">
        <w:t>s-</w:t>
      </w:r>
      <w:r w:rsidR="4355DEC7">
        <w:t>sovelluksen</w:t>
      </w:r>
      <w:r w:rsidR="19E1463F">
        <w:t xml:space="preserve"> (RDP)</w:t>
      </w:r>
      <w:r w:rsidR="4355DEC7">
        <w:t xml:space="preserve"> ja </w:t>
      </w:r>
      <w:r w:rsidR="369719CA">
        <w:t>asetimme osoitteeksi 10.3.0.12 ja saimme yhteyden tiedostopalvelimelle SRV01.</w:t>
      </w:r>
      <w:r w:rsidR="094F3AB8">
        <w:t xml:space="preserve"> (Kuvio </w:t>
      </w:r>
      <w:r w:rsidR="69DE7685">
        <w:t>1</w:t>
      </w:r>
      <w:r w:rsidR="000D2AD9">
        <w:t>2</w:t>
      </w:r>
      <w:r w:rsidR="094F3AB8">
        <w:t>)</w:t>
      </w:r>
      <w:r w:rsidR="000D2AD9">
        <w:t>.</w:t>
      </w:r>
    </w:p>
    <w:p w14:paraId="571AAC8F" w14:textId="77777777" w:rsidR="00DC1734" w:rsidRDefault="009F66D2" w:rsidP="00DC1734">
      <w:pPr>
        <w:keepNext/>
      </w:pPr>
      <w:r>
        <w:rPr>
          <w:noProof/>
        </w:rPr>
        <w:drawing>
          <wp:inline distT="0" distB="0" distL="0" distR="0" wp14:anchorId="5EE1AFFF" wp14:editId="6215B94A">
            <wp:extent cx="4557369" cy="2452695"/>
            <wp:effectExtent l="0" t="0" r="0" b="5080"/>
            <wp:docPr id="1199694844" name="Kuva 8" descr="Kuva, joka sisältää kohteen teksti, kuvakaappaus, ohjelmisto, Tietokonekuvak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94844" name="Kuva 8" descr="Kuva, joka sisältää kohteen teksti, kuvakaappaus, ohjelmisto, Tietokonekuvake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81" cy="245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9A39" w14:textId="2FC9DA39" w:rsidR="000606A3" w:rsidRDefault="00DC1734" w:rsidP="000606A3">
      <w:pPr>
        <w:pStyle w:val="Kuvaotsikko"/>
        <w:rPr>
          <w:lang w:val="en-US"/>
        </w:rPr>
      </w:pPr>
      <w:bookmarkStart w:id="31" w:name="_Toc178168187"/>
      <w:r w:rsidRPr="005E68D1">
        <w:rPr>
          <w:lang w:val="en-US"/>
        </w:rP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12</w:t>
      </w:r>
      <w:r>
        <w:fldChar w:fldCharType="end"/>
      </w:r>
      <w:bookmarkStart w:id="32" w:name="_Toc52971248"/>
      <w:bookmarkStart w:id="33" w:name="_Toc52971607"/>
      <w:bookmarkStart w:id="34" w:name="_Toc58338873"/>
      <w:bookmarkStart w:id="35" w:name="_Toc63413620"/>
      <w:r w:rsidR="000606A3" w:rsidRPr="005E68D1">
        <w:rPr>
          <w:lang w:val="en-US"/>
        </w:rPr>
        <w:t xml:space="preserve">. </w:t>
      </w:r>
      <w:r w:rsidR="00B03D7C">
        <w:rPr>
          <w:lang w:val="en-US"/>
        </w:rPr>
        <w:t>Etäyhteys avattu</w:t>
      </w:r>
      <w:bookmarkEnd w:id="31"/>
    </w:p>
    <w:p w14:paraId="206AEB0A" w14:textId="5B9228A6" w:rsidR="000741B2" w:rsidRDefault="000741B2" w:rsidP="000741B2">
      <w:pPr>
        <w:pStyle w:val="Otsikko2"/>
        <w:rPr>
          <w:lang w:val="en-US"/>
        </w:rPr>
      </w:pPr>
      <w:bookmarkStart w:id="36" w:name="_Toc178177014"/>
      <w:r>
        <w:rPr>
          <w:lang w:val="en-US"/>
        </w:rPr>
        <w:lastRenderedPageBreak/>
        <w:t xml:space="preserve">Nat </w:t>
      </w:r>
      <w:proofErr w:type="spellStart"/>
      <w:r>
        <w:rPr>
          <w:lang w:val="en-US"/>
        </w:rPr>
        <w:t>u-turn</w:t>
      </w:r>
      <w:bookmarkEnd w:id="36"/>
      <w:proofErr w:type="spellEnd"/>
    </w:p>
    <w:p w14:paraId="388F4163" w14:textId="6CD716D2" w:rsidR="000741B2" w:rsidRDefault="7A3E6DC7" w:rsidP="000741B2">
      <w:r>
        <w:t>Halu</w:t>
      </w:r>
      <w:r w:rsidR="4037AB9A">
        <w:t>si</w:t>
      </w:r>
      <w:r w:rsidR="1259ED41">
        <w:t>mme</w:t>
      </w:r>
      <w:r w:rsidR="00DF1EAF" w:rsidRPr="00FC5A38">
        <w:t xml:space="preserve"> myös </w:t>
      </w:r>
      <w:r w:rsidR="00FC5A38" w:rsidRPr="00FC5A38">
        <w:t xml:space="preserve">saada </w:t>
      </w:r>
      <w:r w:rsidR="1259ED41">
        <w:t>WordPress</w:t>
      </w:r>
      <w:r w:rsidR="33D84BA5">
        <w:t xml:space="preserve"> </w:t>
      </w:r>
      <w:r w:rsidR="00FC5A38" w:rsidRPr="00FC5A38">
        <w:t>www-</w:t>
      </w:r>
      <w:r w:rsidR="00297B4E" w:rsidRPr="00FC5A38">
        <w:t>s</w:t>
      </w:r>
      <w:r w:rsidR="00297B4E">
        <w:t>ivumme</w:t>
      </w:r>
      <w:r w:rsidR="00FC5A38">
        <w:t xml:space="preserve"> näkyviin </w:t>
      </w:r>
      <w:r w:rsidR="5E6851E1">
        <w:t>WS</w:t>
      </w:r>
      <w:r w:rsidR="33D84BA5">
        <w:t>-net</w:t>
      </w:r>
      <w:r w:rsidR="44F8EC42">
        <w:t>i</w:t>
      </w:r>
      <w:r w:rsidR="599F2C53">
        <w:t>n</w:t>
      </w:r>
      <w:r w:rsidR="33D84BA5">
        <w:t xml:space="preserve"> laitteil</w:t>
      </w:r>
      <w:r w:rsidR="0E00A6E2">
        <w:t>le</w:t>
      </w:r>
      <w:r w:rsidR="33D84BA5">
        <w:t xml:space="preserve">. </w:t>
      </w:r>
      <w:r w:rsidR="723B58E8">
        <w:t>Tämän saavuttamiseksi</w:t>
      </w:r>
      <w:r w:rsidR="008D2B84">
        <w:t xml:space="preserve"> meidän </w:t>
      </w:r>
      <w:r w:rsidR="723B58E8">
        <w:t xml:space="preserve">täytyi </w:t>
      </w:r>
      <w:r w:rsidR="008D2B84">
        <w:t xml:space="preserve">tehdä </w:t>
      </w:r>
      <w:r w:rsidR="00ED157C">
        <w:t xml:space="preserve">uusi turvallisuus </w:t>
      </w:r>
      <w:r w:rsidR="00F545EE">
        <w:t>sääntö,</w:t>
      </w:r>
      <w:r w:rsidR="00ED157C">
        <w:t xml:space="preserve"> joka sallii liikenteen </w:t>
      </w:r>
      <w:r w:rsidR="0743466A">
        <w:t>WS</w:t>
      </w:r>
      <w:r w:rsidR="00ED157C">
        <w:t>-netistä DMZ</w:t>
      </w:r>
      <w:r w:rsidR="0AC1AFEA">
        <w:t xml:space="preserve"> vyöhykkeelle</w:t>
      </w:r>
      <w:r w:rsidR="34BB77D0">
        <w:t>.</w:t>
      </w:r>
      <w:r w:rsidR="00ED157C">
        <w:t xml:space="preserve"> Tämän lisäksi </w:t>
      </w:r>
      <w:r w:rsidR="723B58E8">
        <w:t>loimme</w:t>
      </w:r>
      <w:r w:rsidR="0DE505A9">
        <w:t xml:space="preserve"> N</w:t>
      </w:r>
      <w:r w:rsidR="723B58E8">
        <w:t>AT-</w:t>
      </w:r>
      <w:r w:rsidR="00F545EE">
        <w:t xml:space="preserve">sääntöihin niin sanotun </w:t>
      </w:r>
      <w:r w:rsidR="723B58E8">
        <w:t>NAT</w:t>
      </w:r>
      <w:r w:rsidR="00F545EE">
        <w:t xml:space="preserve"> u-käännöksen</w:t>
      </w:r>
      <w:r w:rsidR="723B58E8">
        <w:t>,</w:t>
      </w:r>
      <w:r w:rsidR="000E4E0F">
        <w:t xml:space="preserve"> jotta </w:t>
      </w:r>
      <w:r w:rsidR="2BF421F8">
        <w:t>löy</w:t>
      </w:r>
      <w:r w:rsidR="723B58E8">
        <w:t>simme</w:t>
      </w:r>
      <w:r w:rsidR="00B936D0">
        <w:t xml:space="preserve"> sivun </w:t>
      </w:r>
      <w:r w:rsidR="00121573">
        <w:t>julkisella osoitteella.</w:t>
      </w:r>
    </w:p>
    <w:p w14:paraId="52E12731" w14:textId="00145EFE" w:rsidR="005E3585" w:rsidRDefault="723B58E8" w:rsidP="000741B2">
      <w:r>
        <w:t>Aloitimme luomalla uuden</w:t>
      </w:r>
      <w:r w:rsidR="005E3585">
        <w:t xml:space="preserve"> turvallisuus </w:t>
      </w:r>
      <w:r w:rsidR="1D41AC16">
        <w:t>säännön</w:t>
      </w:r>
      <w:r w:rsidR="00A14689">
        <w:t xml:space="preserve"> WS_TO_DMZ.</w:t>
      </w:r>
      <w:r w:rsidR="0099630A">
        <w:t xml:space="preserve"> </w:t>
      </w:r>
      <w:r w:rsidR="00A14689">
        <w:t xml:space="preserve">(Kuvio </w:t>
      </w:r>
      <w:r w:rsidR="301451F0">
        <w:t>1</w:t>
      </w:r>
      <w:r w:rsidR="005D71B8">
        <w:t>3</w:t>
      </w:r>
      <w:r w:rsidR="301451F0">
        <w:t>)</w:t>
      </w:r>
      <w:r w:rsidR="24FBC091">
        <w:t>.</w:t>
      </w:r>
    </w:p>
    <w:p w14:paraId="1D12579B" w14:textId="77777777" w:rsidR="00A14689" w:rsidRDefault="0043285D" w:rsidP="00A14689">
      <w:pPr>
        <w:keepNext/>
      </w:pPr>
      <w:r>
        <w:rPr>
          <w:noProof/>
        </w:rPr>
        <w:drawing>
          <wp:inline distT="0" distB="0" distL="0" distR="0" wp14:anchorId="40C8CB50" wp14:editId="11B702AD">
            <wp:extent cx="4359859" cy="1503649"/>
            <wp:effectExtent l="0" t="0" r="3175" b="1905"/>
            <wp:docPr id="1020627125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22" cy="15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78C5" w14:textId="245DDEF4" w:rsidR="1CF9EFDD" w:rsidRPr="00B47DC2" w:rsidRDefault="00A14689" w:rsidP="16F75315">
      <w:pPr>
        <w:pStyle w:val="Kuvaotsikko"/>
      </w:pPr>
      <w:bookmarkStart w:id="37" w:name="_Toc178168188"/>
      <w:r w:rsidRPr="00B47DC2">
        <w:t xml:space="preserve">Kuvio </w:t>
      </w:r>
      <w:r>
        <w:fldChar w:fldCharType="begin"/>
      </w:r>
      <w:r w:rsidRPr="00B47DC2">
        <w:instrText xml:space="preserve"> SEQ Kuvio \* ARABIC </w:instrText>
      </w:r>
      <w:r>
        <w:fldChar w:fldCharType="separate"/>
      </w:r>
      <w:r w:rsidR="008C7177">
        <w:t>13</w:t>
      </w:r>
      <w:r>
        <w:fldChar w:fldCharType="end"/>
      </w:r>
      <w:r w:rsidRPr="00B47DC2">
        <w:t xml:space="preserve">. </w:t>
      </w:r>
      <w:r w:rsidR="00C555CE" w:rsidRPr="00B47DC2">
        <w:t xml:space="preserve">WS_TO_DMZ </w:t>
      </w:r>
      <w:r w:rsidR="00845252" w:rsidRPr="00B47DC2">
        <w:t>turvallisuussäännön luonti</w:t>
      </w:r>
      <w:bookmarkEnd w:id="37"/>
    </w:p>
    <w:p w14:paraId="7A0B495F" w14:textId="7A22313B" w:rsidR="7407521F" w:rsidRPr="009F049E" w:rsidRDefault="6AC8B773" w:rsidP="16F75315">
      <w:r>
        <w:t>Asetimme</w:t>
      </w:r>
      <w:r w:rsidR="7407521F" w:rsidRPr="009F049E">
        <w:t xml:space="preserve"> lähdevyöhykke</w:t>
      </w:r>
      <w:r w:rsidR="5A955457" w:rsidRPr="009F049E">
        <w:t>eksi</w:t>
      </w:r>
      <w:r w:rsidR="7407521F" w:rsidRPr="009F049E">
        <w:t xml:space="preserve"> </w:t>
      </w:r>
      <w:r w:rsidR="6F0AE204" w:rsidRPr="009F049E">
        <w:t>WS-</w:t>
      </w:r>
      <w:r w:rsidR="2B5B0E98">
        <w:t>netin</w:t>
      </w:r>
      <w:r w:rsidR="167A4DB7">
        <w:t xml:space="preserve"> ja määränpääksi </w:t>
      </w:r>
      <w:proofErr w:type="spellStart"/>
      <w:r w:rsidR="167A4DB7">
        <w:t>DMZ:n</w:t>
      </w:r>
      <w:proofErr w:type="spellEnd"/>
      <w:r w:rsidR="167A4DB7">
        <w:t>.</w:t>
      </w:r>
      <w:r w:rsidR="7407521F" w:rsidRPr="009F049E">
        <w:t xml:space="preserve"> (Kuvio </w:t>
      </w:r>
      <w:r w:rsidR="42F04910">
        <w:t>1</w:t>
      </w:r>
      <w:r w:rsidR="005D71B8">
        <w:t>4</w:t>
      </w:r>
      <w:r w:rsidR="42F04910">
        <w:t>)</w:t>
      </w:r>
      <w:r w:rsidR="24FBC091">
        <w:t>.</w:t>
      </w:r>
    </w:p>
    <w:p w14:paraId="4529CCCC" w14:textId="3F27CC88" w:rsidR="008E29DC" w:rsidRDefault="005D71B8" w:rsidP="008E29DC">
      <w:pPr>
        <w:keepNext/>
      </w:pPr>
      <w:r w:rsidRPr="005D71B8">
        <w:rPr>
          <w:noProof/>
        </w:rPr>
        <w:lastRenderedPageBreak/>
        <w:drawing>
          <wp:inline distT="0" distB="0" distL="0" distR="0" wp14:anchorId="519CDF87" wp14:editId="133D2B1F">
            <wp:extent cx="6120130" cy="3371215"/>
            <wp:effectExtent l="0" t="0" r="0" b="635"/>
            <wp:docPr id="603817328" name="Kuva 1" descr="Kuva, joka sisältää kohteen teksti, kuvakaappaus, ohjelmisto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17328" name="Kuva 1" descr="Kuva, joka sisältää kohteen teksti, kuvakaappaus, ohjelmisto, numero&#10;&#10;Kuvaus luotu automaattisesti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3E9D" w14:textId="2C9025F8" w:rsidR="002E134E" w:rsidRPr="00B47DC2" w:rsidRDefault="008E29DC" w:rsidP="005D71B8">
      <w:pPr>
        <w:pStyle w:val="Kuvaotsikko"/>
      </w:pPr>
      <w:bookmarkStart w:id="38" w:name="_Toc178168189"/>
      <w:r w:rsidRPr="00B47DC2">
        <w:t xml:space="preserve">Kuvio </w:t>
      </w:r>
      <w:r>
        <w:fldChar w:fldCharType="begin"/>
      </w:r>
      <w:r w:rsidRPr="00B47DC2">
        <w:instrText xml:space="preserve"> SEQ Kuvio \* ARABIC </w:instrText>
      </w:r>
      <w:r>
        <w:fldChar w:fldCharType="separate"/>
      </w:r>
      <w:r w:rsidR="008C7177">
        <w:t>14</w:t>
      </w:r>
      <w:r>
        <w:fldChar w:fldCharType="end"/>
      </w:r>
      <w:r w:rsidRPr="00B47DC2">
        <w:t xml:space="preserve">. </w:t>
      </w:r>
      <w:r w:rsidR="005D71B8" w:rsidRPr="00B47DC2">
        <w:t>WS-TO-DMZ asetukset</w:t>
      </w:r>
      <w:bookmarkEnd w:id="38"/>
    </w:p>
    <w:p w14:paraId="146DD531" w14:textId="168EDF58" w:rsidR="002E134E" w:rsidRDefault="005D71B8" w:rsidP="002E134E">
      <w:r>
        <w:t>Seuraavaksi</w:t>
      </w:r>
      <w:r w:rsidR="219A4174">
        <w:t xml:space="preserve"> loimme</w:t>
      </w:r>
      <w:r w:rsidR="6950A828">
        <w:t xml:space="preserve"> </w:t>
      </w:r>
      <w:r w:rsidR="52FB2D23">
        <w:t>N</w:t>
      </w:r>
      <w:r w:rsidR="219A4174">
        <w:t>AT</w:t>
      </w:r>
      <w:r w:rsidR="007767D5">
        <w:t xml:space="preserve"> u-käännöksen</w:t>
      </w:r>
      <w:r w:rsidR="219A4174">
        <w:t>,</w:t>
      </w:r>
      <w:r w:rsidR="007767D5">
        <w:t xml:space="preserve"> jotta </w:t>
      </w:r>
      <w:r w:rsidR="52FB2D23">
        <w:t>p</w:t>
      </w:r>
      <w:r w:rsidR="5B11F730">
        <w:t>ääs</w:t>
      </w:r>
      <w:r w:rsidR="219A4174">
        <w:t>i</w:t>
      </w:r>
      <w:r w:rsidR="5B11F730">
        <w:t>mme sivu</w:t>
      </w:r>
      <w:r w:rsidR="3E90027D">
        <w:t>i</w:t>
      </w:r>
      <w:r w:rsidR="5B11F730">
        <w:t xml:space="preserve">llemme </w:t>
      </w:r>
      <w:r w:rsidR="58D72864">
        <w:t>niiden</w:t>
      </w:r>
      <w:r w:rsidR="00DF449A">
        <w:t xml:space="preserve"> julkisella osoitteella.</w:t>
      </w:r>
      <w:r w:rsidR="008A30AF">
        <w:t xml:space="preserve"> </w:t>
      </w:r>
      <w:r w:rsidR="002E73C0">
        <w:t xml:space="preserve">(Kuvio </w:t>
      </w:r>
      <w:r w:rsidR="41977302">
        <w:t>1</w:t>
      </w:r>
      <w:r w:rsidR="219A4174">
        <w:t>5</w:t>
      </w:r>
      <w:r w:rsidR="41977302">
        <w:t>)</w:t>
      </w:r>
      <w:r w:rsidR="642E83B7">
        <w:t>.</w:t>
      </w:r>
    </w:p>
    <w:p w14:paraId="3974A220" w14:textId="77777777" w:rsidR="006957D9" w:rsidRDefault="00AB2790" w:rsidP="006957D9">
      <w:pPr>
        <w:keepNext/>
      </w:pPr>
      <w:r>
        <w:rPr>
          <w:noProof/>
        </w:rPr>
        <w:drawing>
          <wp:inline distT="0" distB="0" distL="0" distR="0" wp14:anchorId="064A151F" wp14:editId="689256C1">
            <wp:extent cx="3415887" cy="1645920"/>
            <wp:effectExtent l="0" t="0" r="0" b="0"/>
            <wp:docPr id="2124801850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71" cy="164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D3A9" w14:textId="389E630D" w:rsidR="002E134E" w:rsidRDefault="006957D9" w:rsidP="006957D9">
      <w:pPr>
        <w:pStyle w:val="Kuvaotsikko"/>
      </w:pPr>
      <w:bookmarkStart w:id="39" w:name="_Toc178168190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15</w:t>
      </w:r>
      <w:r>
        <w:fldChar w:fldCharType="end"/>
      </w:r>
      <w:r>
        <w:t>. N</w:t>
      </w:r>
      <w:r w:rsidR="00824C81">
        <w:t xml:space="preserve">AT </w:t>
      </w:r>
      <w:r>
        <w:t>u-</w:t>
      </w:r>
      <w:r w:rsidR="00033EFA">
        <w:t>käännöksen</w:t>
      </w:r>
      <w:r w:rsidR="00C9289A">
        <w:t xml:space="preserve"> luonti</w:t>
      </w:r>
      <w:bookmarkEnd w:id="39"/>
    </w:p>
    <w:p w14:paraId="1D889C77" w14:textId="52D5E110" w:rsidR="00DF449A" w:rsidRPr="00DF449A" w:rsidRDefault="2618FC66" w:rsidP="00DF449A">
      <w:r>
        <w:lastRenderedPageBreak/>
        <w:t xml:space="preserve">Original </w:t>
      </w:r>
      <w:proofErr w:type="spellStart"/>
      <w:r>
        <w:t>Packet</w:t>
      </w:r>
      <w:proofErr w:type="spellEnd"/>
      <w:r>
        <w:t xml:space="preserve"> -välilehdellä asetimme lähdealueeksi WS-</w:t>
      </w:r>
      <w:r w:rsidR="44C5DB49">
        <w:t>netin</w:t>
      </w:r>
      <w:r>
        <w:t xml:space="preserve"> ja </w:t>
      </w:r>
      <w:r w:rsidR="642E83B7">
        <w:t>määränp</w:t>
      </w:r>
      <w:r w:rsidR="557AF15D">
        <w:t>ääksi</w:t>
      </w:r>
      <w:r w:rsidR="642E83B7">
        <w:t xml:space="preserve"> </w:t>
      </w:r>
      <w:proofErr w:type="spellStart"/>
      <w:r w:rsidR="642E83B7">
        <w:t>public</w:t>
      </w:r>
      <w:proofErr w:type="spellEnd"/>
      <w:r w:rsidR="642E83B7">
        <w:t xml:space="preserve">-osoitteen. </w:t>
      </w:r>
      <w:r w:rsidR="108E3CEF">
        <w:t>(Kuvio 1</w:t>
      </w:r>
      <w:r w:rsidR="385C3D9A">
        <w:t>6</w:t>
      </w:r>
      <w:r w:rsidR="108E3CEF">
        <w:t>)</w:t>
      </w:r>
      <w:r w:rsidR="642E83B7">
        <w:t>.</w:t>
      </w:r>
    </w:p>
    <w:p w14:paraId="70218A48" w14:textId="77777777" w:rsidR="006957D9" w:rsidRDefault="00C1660B" w:rsidP="006957D9">
      <w:pPr>
        <w:keepNext/>
      </w:pPr>
      <w:r>
        <w:rPr>
          <w:noProof/>
        </w:rPr>
        <w:drawing>
          <wp:inline distT="0" distB="0" distL="0" distR="0" wp14:anchorId="7A16F518" wp14:editId="3BCF4985">
            <wp:extent cx="2654300" cy="1327150"/>
            <wp:effectExtent l="0" t="0" r="0" b="6350"/>
            <wp:docPr id="526636415" name="Kuva 13" descr="Kuva, joka sisältää kohteen teksti, ohjelmisto, Tietokonekuvake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36415" name="Kuva 13" descr="Kuva, joka sisältää kohteen teksti, ohjelmisto, Tietokonekuvake, Verkkosivust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88" cy="133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2A91" w14:textId="42AF4FD9" w:rsidR="00AB2790" w:rsidRDefault="006957D9" w:rsidP="006957D9">
      <w:pPr>
        <w:pStyle w:val="Kuvaotsikko"/>
      </w:pPr>
      <w:bookmarkStart w:id="40" w:name="_Toc178168191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16</w:t>
      </w:r>
      <w:r>
        <w:fldChar w:fldCharType="end"/>
      </w:r>
      <w:r>
        <w:t>.</w:t>
      </w:r>
      <w:r w:rsidR="00F51517">
        <w:t xml:space="preserve"> </w:t>
      </w:r>
      <w:r w:rsidRPr="00D763CD">
        <w:t>N</w:t>
      </w:r>
      <w:r w:rsidR="00F51517">
        <w:t>AT u-käännöksen asetukset 1</w:t>
      </w:r>
      <w:bookmarkEnd w:id="40"/>
    </w:p>
    <w:p w14:paraId="028C6752" w14:textId="1F9B544B" w:rsidR="00DF449A" w:rsidRPr="009672FF" w:rsidRDefault="1E664C52" w:rsidP="006957D9">
      <w:pPr>
        <w:keepNext/>
      </w:pPr>
      <w:proofErr w:type="spellStart"/>
      <w:r>
        <w:t>Translated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-välilehdellä </w:t>
      </w:r>
      <w:proofErr w:type="spellStart"/>
      <w:r w:rsidR="3FE25354">
        <w:t>Translated</w:t>
      </w:r>
      <w:proofErr w:type="spellEnd"/>
      <w:r w:rsidR="00D25DCF" w:rsidRPr="009672FF">
        <w:t xml:space="preserve"> </w:t>
      </w:r>
      <w:proofErr w:type="spellStart"/>
      <w:r w:rsidR="00D25DCF" w:rsidRPr="009672FF">
        <w:t>Addres</w:t>
      </w:r>
      <w:r w:rsidR="001D0532">
        <w:t>s</w:t>
      </w:r>
      <w:proofErr w:type="spellEnd"/>
      <w:r w:rsidR="00D25DCF" w:rsidRPr="009672FF">
        <w:t xml:space="preserve"> </w:t>
      </w:r>
      <w:r w:rsidR="3FE25354">
        <w:t>kohtaan valitsimme</w:t>
      </w:r>
      <w:r w:rsidR="00D25DCF" w:rsidRPr="009672FF">
        <w:t xml:space="preserve"> </w:t>
      </w:r>
      <w:proofErr w:type="spellStart"/>
      <w:r w:rsidR="0052253F" w:rsidRPr="009672FF">
        <w:t>www-palvelinPRIVA</w:t>
      </w:r>
      <w:r w:rsidR="3FE25354">
        <w:t>:n</w:t>
      </w:r>
      <w:proofErr w:type="spellEnd"/>
      <w:r w:rsidR="3FE25354">
        <w:t>,</w:t>
      </w:r>
      <w:r w:rsidR="0052253F" w:rsidRPr="009672FF">
        <w:t xml:space="preserve"> </w:t>
      </w:r>
      <w:r w:rsidR="009672FF">
        <w:t xml:space="preserve">johon </w:t>
      </w:r>
      <w:r w:rsidR="3FE25354">
        <w:t>asetimme</w:t>
      </w:r>
      <w:r w:rsidR="009672FF">
        <w:t xml:space="preserve"> </w:t>
      </w:r>
      <w:r w:rsidR="007D4AED">
        <w:t>aiemmin</w:t>
      </w:r>
      <w:r w:rsidR="009672FF">
        <w:t xml:space="preserve"> </w:t>
      </w:r>
      <w:r w:rsidR="3FE25354">
        <w:t>WordPress</w:t>
      </w:r>
      <w:r w:rsidR="009B351E">
        <w:t>-</w:t>
      </w:r>
      <w:r w:rsidR="009672FF" w:rsidRPr="009672FF">
        <w:t>sivu</w:t>
      </w:r>
      <w:r w:rsidR="009672FF">
        <w:t xml:space="preserve">stoa ylläpitävän palvelimen </w:t>
      </w:r>
      <w:r w:rsidR="3FE25354">
        <w:t>IP-o</w:t>
      </w:r>
      <w:r w:rsidR="26366017">
        <w:t>soit</w:t>
      </w:r>
      <w:r w:rsidR="385C3D9A">
        <w:t>t</w:t>
      </w:r>
      <w:r w:rsidR="26366017">
        <w:t>e</w:t>
      </w:r>
      <w:r w:rsidR="5E7A227E">
        <w:t>e</w:t>
      </w:r>
      <w:r w:rsidR="385C3D9A">
        <w:t>n</w:t>
      </w:r>
      <w:r w:rsidR="009672FF">
        <w:t xml:space="preserve"> eli 10.4.0.11</w:t>
      </w:r>
      <w:r w:rsidR="003438AB">
        <w:t xml:space="preserve">, portin </w:t>
      </w:r>
      <w:r w:rsidR="6AC0DB45">
        <w:t>jät</w:t>
      </w:r>
      <w:r w:rsidR="385C3D9A">
        <w:t>i</w:t>
      </w:r>
      <w:r w:rsidR="6AC0DB45">
        <w:t>mme</w:t>
      </w:r>
      <w:r w:rsidR="003438AB">
        <w:t xml:space="preserve"> tyhjäksi</w:t>
      </w:r>
      <w:r w:rsidR="00B17CA4">
        <w:t xml:space="preserve">. (Kuvio </w:t>
      </w:r>
      <w:r w:rsidR="4F9AC613">
        <w:t>1</w:t>
      </w:r>
      <w:r w:rsidR="385C3D9A">
        <w:t>7).</w:t>
      </w:r>
    </w:p>
    <w:p w14:paraId="45031C6D" w14:textId="77777777" w:rsidR="006957D9" w:rsidRDefault="006957D9" w:rsidP="006957D9">
      <w:pPr>
        <w:keepNext/>
      </w:pPr>
      <w:r>
        <w:rPr>
          <w:noProof/>
        </w:rPr>
        <w:drawing>
          <wp:inline distT="0" distB="0" distL="0" distR="0" wp14:anchorId="25A562DC" wp14:editId="1731F645">
            <wp:extent cx="3917169" cy="1384300"/>
            <wp:effectExtent l="0" t="0" r="7620" b="6350"/>
            <wp:docPr id="1323062072" name="Kuva 14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62072" name="Kuva 14" descr="Kuva, joka sisältää kohteen teksti, kuvakaappaus, Fontti, numer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434" cy="139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3AB1" w14:textId="2A27C35F" w:rsidR="00513B2D" w:rsidRDefault="006957D9" w:rsidP="006957D9">
      <w:pPr>
        <w:pStyle w:val="Kuvaotsikko"/>
      </w:pPr>
      <w:bookmarkStart w:id="41" w:name="_Toc178168192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17</w:t>
      </w:r>
      <w:r>
        <w:fldChar w:fldCharType="end"/>
      </w:r>
      <w:r>
        <w:t xml:space="preserve">. </w:t>
      </w:r>
      <w:r w:rsidR="002C59FA">
        <w:t>NAT u-käännöksen asetukset 2</w:t>
      </w:r>
      <w:bookmarkEnd w:id="41"/>
    </w:p>
    <w:p w14:paraId="10AD27A5" w14:textId="12D05CE8" w:rsidR="009F049E" w:rsidRPr="009F049E" w:rsidRDefault="0DEA04D8" w:rsidP="009F049E">
      <w:r>
        <w:t>Löytääksemme</w:t>
      </w:r>
      <w:r w:rsidR="3FE5C913">
        <w:t xml:space="preserve"> </w:t>
      </w:r>
      <w:r w:rsidR="1D05D542">
        <w:t>sisäisessä verkossamme oleva</w:t>
      </w:r>
      <w:r>
        <w:t>n</w:t>
      </w:r>
      <w:r w:rsidR="1D05D542">
        <w:t xml:space="preserve"> sivusto</w:t>
      </w:r>
      <w:r w:rsidR="574AFE1A">
        <w:t>n</w:t>
      </w:r>
      <w:r w:rsidR="1D05D542">
        <w:t xml:space="preserve">, </w:t>
      </w:r>
      <w:r>
        <w:t>määrit</w:t>
      </w:r>
      <w:r w:rsidR="409555C3">
        <w:t>imme</w:t>
      </w:r>
      <w:r>
        <w:t xml:space="preserve"> </w:t>
      </w:r>
      <w:r w:rsidR="3BE0BCD5">
        <w:t xml:space="preserve">WS01-työasemalla </w:t>
      </w:r>
      <w:proofErr w:type="spellStart"/>
      <w:r w:rsidR="3BE0BCD5">
        <w:t>hosts</w:t>
      </w:r>
      <w:proofErr w:type="spellEnd"/>
      <w:r w:rsidR="3BE0BCD5">
        <w:t>-tiedostoon</w:t>
      </w:r>
      <w:r w:rsidR="1D05D542">
        <w:t xml:space="preserve"> </w:t>
      </w:r>
      <w:r w:rsidR="3BE0BCD5">
        <w:t>IP-</w:t>
      </w:r>
      <w:r w:rsidR="1BAB3BC5">
        <w:t>osoitteen ja</w:t>
      </w:r>
      <w:r w:rsidR="3411C11A">
        <w:t xml:space="preserve"> </w:t>
      </w:r>
      <w:r w:rsidR="35DD5E8E">
        <w:t xml:space="preserve">palvelimen </w:t>
      </w:r>
      <w:r w:rsidR="24FBC091">
        <w:t>nimen</w:t>
      </w:r>
      <w:r w:rsidR="0E696BE7">
        <w:t>.</w:t>
      </w:r>
      <w:r w:rsidR="71F6DF8F">
        <w:t xml:space="preserve"> (Kuvio </w:t>
      </w:r>
      <w:r w:rsidR="24FBC091">
        <w:t>18</w:t>
      </w:r>
      <w:r w:rsidR="71F6DF8F">
        <w:t>)</w:t>
      </w:r>
      <w:r w:rsidR="03AE3612">
        <w:t>.</w:t>
      </w:r>
    </w:p>
    <w:p w14:paraId="3C1AE42E" w14:textId="77777777" w:rsidR="005A6B8F" w:rsidRDefault="00FE0B0B" w:rsidP="005A6B8F">
      <w:pPr>
        <w:keepNext/>
      </w:pPr>
      <w:r>
        <w:rPr>
          <w:noProof/>
        </w:rPr>
        <w:lastRenderedPageBreak/>
        <w:drawing>
          <wp:inline distT="0" distB="0" distL="0" distR="0" wp14:anchorId="648B456F" wp14:editId="79F873BE">
            <wp:extent cx="3999911" cy="1997050"/>
            <wp:effectExtent l="0" t="0" r="635" b="3810"/>
            <wp:docPr id="2027823865" name="Kuva 15" descr="Kuva, joka sisältää kohteen teksti, ohjelmisto, Tietokonekuvake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5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5" cy="20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982C" w14:textId="70B76E56" w:rsidR="00E26648" w:rsidRDefault="005A6B8F" w:rsidP="00E26648">
      <w:pPr>
        <w:pStyle w:val="Kuvaotsikko"/>
      </w:pPr>
      <w:bookmarkStart w:id="42" w:name="_Toc178168193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18</w:t>
      </w:r>
      <w:r>
        <w:fldChar w:fldCharType="end"/>
      </w:r>
      <w:r>
        <w:t xml:space="preserve">. </w:t>
      </w:r>
      <w:r w:rsidR="00423543">
        <w:t>Hosts tiedosto</w:t>
      </w:r>
      <w:bookmarkEnd w:id="42"/>
    </w:p>
    <w:p w14:paraId="79684760" w14:textId="358C538F" w:rsidR="00E26648" w:rsidRDefault="00E26648">
      <w:pPr>
        <w:spacing w:after="160" w:line="259" w:lineRule="auto"/>
        <w:rPr>
          <w:bCs/>
          <w:iCs/>
          <w:noProof/>
          <w:szCs w:val="18"/>
        </w:rPr>
      </w:pPr>
    </w:p>
    <w:p w14:paraId="1F4E4A9E" w14:textId="3B64D602" w:rsidR="00E26648" w:rsidRPr="00E26648" w:rsidRDefault="00423543" w:rsidP="00E26648">
      <w:pPr>
        <w:pStyle w:val="Kuvaotsikko"/>
      </w:pPr>
      <w:r>
        <w:t>Hosts</w:t>
      </w:r>
      <w:r w:rsidR="009A68F3">
        <w:t>-tiedostoon lisäsimme alimmaksi riviksi IP-osoitteen ja osoitteen</w:t>
      </w:r>
      <w:r w:rsidR="00B42EC7">
        <w:t xml:space="preserve"> </w:t>
      </w:r>
      <w:hyperlink r:id="rId33" w:history="1">
        <w:r w:rsidR="00B50C71" w:rsidRPr="00FD36B0">
          <w:rPr>
            <w:rStyle w:val="Hyperlinkki"/>
          </w:rPr>
          <w:t>www.group13.ttc60z.vle.fi</w:t>
        </w:r>
      </w:hyperlink>
      <w:r w:rsidR="00B50C71">
        <w:t xml:space="preserve">. (Kuvio </w:t>
      </w:r>
      <w:r w:rsidR="009A68F3">
        <w:t>19</w:t>
      </w:r>
      <w:r w:rsidR="00B50C71">
        <w:t>.)</w:t>
      </w:r>
    </w:p>
    <w:p w14:paraId="3DE928BD" w14:textId="77777777" w:rsidR="005A6B8F" w:rsidRDefault="002C2F32" w:rsidP="00E26648">
      <w:pPr>
        <w:pStyle w:val="Kuvaotsikko"/>
      </w:pPr>
      <w:r>
        <w:drawing>
          <wp:inline distT="0" distB="0" distL="0" distR="0" wp14:anchorId="6B300B57" wp14:editId="0242828A">
            <wp:extent cx="3596476" cy="2435961"/>
            <wp:effectExtent l="0" t="0" r="4445" b="2540"/>
            <wp:docPr id="1538275867" name="Kuva 16" descr="Kuva, joka sisältää kohteen teksti, kuvakaappaus, ohjelmisto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75867" name="Kuva 16" descr="Kuva, joka sisältää kohteen teksti, kuvakaappaus, ohjelmisto, numer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16" cy="24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12AA" w14:textId="36C20EDD" w:rsidR="00A94889" w:rsidRDefault="005A6B8F" w:rsidP="00A94889">
      <w:pPr>
        <w:pStyle w:val="Kuvaotsikko"/>
      </w:pPr>
      <w:bookmarkStart w:id="43" w:name="_Toc178168194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19</w:t>
      </w:r>
      <w:r>
        <w:fldChar w:fldCharType="end"/>
      </w:r>
      <w:r>
        <w:t>. Hosts</w:t>
      </w:r>
      <w:r w:rsidR="009A68F3">
        <w:t>-tiedoston sisältö</w:t>
      </w:r>
      <w:bookmarkEnd w:id="43"/>
    </w:p>
    <w:p w14:paraId="67CC73D0" w14:textId="6CCDD32C" w:rsidR="00E8319B" w:rsidRDefault="47223C72" w:rsidP="00A94889">
      <w:pPr>
        <w:pStyle w:val="Kuvaotsikko"/>
      </w:pPr>
      <w:r>
        <w:t>Näiden muokkausten tuloksena saimme WS01-työasemal</w:t>
      </w:r>
      <w:r w:rsidR="02EC64B5">
        <w:t>ta</w:t>
      </w:r>
      <w:r w:rsidR="37377796">
        <w:t xml:space="preserve"> </w:t>
      </w:r>
      <w:r>
        <w:t>avattua WordPress</w:t>
      </w:r>
      <w:r w:rsidR="2655B806">
        <w:t>-sivu</w:t>
      </w:r>
      <w:r>
        <w:t>stomme</w:t>
      </w:r>
      <w:r w:rsidR="2655B806">
        <w:t>. (Kuvio 2</w:t>
      </w:r>
      <w:r w:rsidR="7C7DBB31">
        <w:t>0</w:t>
      </w:r>
      <w:r w:rsidR="2655B806">
        <w:t>)</w:t>
      </w:r>
      <w:r>
        <w:t>.</w:t>
      </w:r>
    </w:p>
    <w:p w14:paraId="0EBF4E29" w14:textId="348830FF" w:rsidR="005A6B8F" w:rsidRDefault="00DE1830" w:rsidP="005A6B8F">
      <w:pPr>
        <w:keepNext/>
      </w:pPr>
      <w:r>
        <w:rPr>
          <w:noProof/>
        </w:rPr>
        <w:lastRenderedPageBreak/>
        <w:drawing>
          <wp:inline distT="0" distB="0" distL="0" distR="0" wp14:anchorId="6E4E9EC6" wp14:editId="420FCBC8">
            <wp:extent cx="3498850" cy="2186872"/>
            <wp:effectExtent l="0" t="0" r="6350" b="4445"/>
            <wp:docPr id="844273520" name="Kuva 17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73520" name="Kuva 17" descr="Kuva, joka sisältää kohteen teksti, kuvakaappaus, ohjelmisto, Multimediaohjelmist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116" cy="219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21BD" w14:textId="24CF574C" w:rsidR="002C2F32" w:rsidRDefault="005A6B8F" w:rsidP="005A6B8F">
      <w:pPr>
        <w:pStyle w:val="Kuvaotsikko"/>
      </w:pPr>
      <w:bookmarkStart w:id="44" w:name="_Toc178168195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8C7177">
        <w:t>20</w:t>
      </w:r>
      <w:r>
        <w:fldChar w:fldCharType="end"/>
      </w:r>
      <w:r>
        <w:t xml:space="preserve">. </w:t>
      </w:r>
      <w:r w:rsidR="00096AAC">
        <w:t xml:space="preserve">WordPress-sivusto </w:t>
      </w:r>
      <w:r w:rsidR="00A94889">
        <w:t>WS01-työasemalla</w:t>
      </w:r>
      <w:bookmarkEnd w:id="44"/>
    </w:p>
    <w:p w14:paraId="3A2F4DBB" w14:textId="77777777" w:rsidR="00773671" w:rsidRDefault="00773671" w:rsidP="00773671">
      <w:pPr>
        <w:pStyle w:val="Otsikko1"/>
      </w:pPr>
      <w:bookmarkStart w:id="45" w:name="_Toc428542261"/>
      <w:bookmarkStart w:id="46" w:name="_Toc428799800"/>
      <w:bookmarkStart w:id="47" w:name="_Toc430675200"/>
      <w:bookmarkStart w:id="48" w:name="_Toc430768000"/>
      <w:bookmarkStart w:id="49" w:name="_Toc527546213"/>
      <w:bookmarkStart w:id="50" w:name="_Toc17205374"/>
      <w:bookmarkStart w:id="51" w:name="_Toc178177015"/>
      <w:bookmarkEnd w:id="32"/>
      <w:bookmarkEnd w:id="33"/>
      <w:bookmarkEnd w:id="34"/>
      <w:bookmarkEnd w:id="35"/>
      <w:r>
        <w:t>Pohdinta</w:t>
      </w:r>
      <w:bookmarkEnd w:id="51"/>
    </w:p>
    <w:p w14:paraId="0B2BE971" w14:textId="523A1D0D" w:rsidR="00A50C53" w:rsidRDefault="002D2EA1" w:rsidP="00773671">
      <w:r>
        <w:t>Tehtävän aikana pääs</w:t>
      </w:r>
      <w:r w:rsidR="00EA0983">
        <w:t>imme</w:t>
      </w:r>
      <w:r>
        <w:t xml:space="preserve"> syventymään </w:t>
      </w:r>
      <w:r w:rsidR="00EA0983">
        <w:t>lisää</w:t>
      </w:r>
      <w:r>
        <w:t xml:space="preserve"> </w:t>
      </w:r>
      <w:r w:rsidR="00EA0983">
        <w:t>Palo Alton</w:t>
      </w:r>
      <w:r w:rsidR="00AD0C1E">
        <w:t xml:space="preserve"> palomuuri</w:t>
      </w:r>
      <w:r w:rsidR="00341239">
        <w:t>n konfigurointiin</w:t>
      </w:r>
      <w:r w:rsidR="00314BFF">
        <w:t xml:space="preserve"> ja ympäristömme toimintaan. </w:t>
      </w:r>
      <w:r w:rsidR="227DC522">
        <w:t>Monet labrassa asetetut säännöt olivat ensimmäisestä labrasta tuttuja, joten navigointi oli nopeaa ja ryhmälle helppoa.</w:t>
      </w:r>
      <w:r w:rsidR="00FC2F4F">
        <w:t xml:space="preserve"> Lisäksi opintojakson Moodle-työtilasta löytyi hyvät ja kattavat ohjeet l</w:t>
      </w:r>
      <w:r w:rsidR="00A62D27">
        <w:t xml:space="preserve">abratyön tekoon, mikä nopeutti tekemistä huomattavasti. </w:t>
      </w:r>
    </w:p>
    <w:p w14:paraId="46B7C431" w14:textId="5C96991F" w:rsidR="00BC1473" w:rsidRDefault="00A62D27" w:rsidP="00773671">
      <w:r>
        <w:t>NAT</w:t>
      </w:r>
      <w:r w:rsidR="00AE335D">
        <w:t>-tekniikka oli ryhmällemme uutta, joten sen kanssa kikkailu toi labraan mukavasti</w:t>
      </w:r>
      <w:r w:rsidR="00615A6F">
        <w:t xml:space="preserve"> uutuuden tunnetta.</w:t>
      </w:r>
      <w:r w:rsidR="227DC522">
        <w:t xml:space="preserve"> </w:t>
      </w:r>
      <w:r w:rsidR="00A45B3A">
        <w:t xml:space="preserve">U-käännöksen tekeminen ja sen toimintaperiaatteet olivat myös uutta ja jäivät hiukan </w:t>
      </w:r>
      <w:r w:rsidR="00A50C53">
        <w:t xml:space="preserve">avoimeksi ryhmälle, että miten se oikeasti toimii. </w:t>
      </w:r>
      <w:r w:rsidR="227DC522">
        <w:t>Uutena asiana labrassa</w:t>
      </w:r>
      <w:r w:rsidR="1645E535">
        <w:t xml:space="preserve"> ryhmälle</w:t>
      </w:r>
      <w:r w:rsidR="227DC522">
        <w:t xml:space="preserve"> oli </w:t>
      </w:r>
      <w:r w:rsidR="00615A6F">
        <w:t xml:space="preserve">myös </w:t>
      </w:r>
      <w:proofErr w:type="spellStart"/>
      <w:r w:rsidR="552594B7">
        <w:t>hosts</w:t>
      </w:r>
      <w:proofErr w:type="spellEnd"/>
      <w:r w:rsidR="00FC2F4F">
        <w:t>-</w:t>
      </w:r>
      <w:r w:rsidR="552594B7">
        <w:t>tiedost</w:t>
      </w:r>
      <w:r w:rsidR="74F61050">
        <w:t>on muokkaus</w:t>
      </w:r>
      <w:r w:rsidR="552594B7">
        <w:t xml:space="preserve">. </w:t>
      </w:r>
    </w:p>
    <w:p w14:paraId="187D16E0" w14:textId="77777777" w:rsidR="00A50C53" w:rsidRDefault="00A50C53">
      <w:pPr>
        <w:spacing w:after="160" w:line="259" w:lineRule="auto"/>
      </w:pPr>
      <w:r>
        <w:br w:type="page"/>
      </w:r>
    </w:p>
    <w:p w14:paraId="12EE765A" w14:textId="77777777" w:rsidR="00AC0315" w:rsidRPr="00AF3457" w:rsidRDefault="00AC0315" w:rsidP="00A46B18">
      <w:pPr>
        <w:pStyle w:val="LhteetOtsikko"/>
      </w:pPr>
      <w:bookmarkStart w:id="52" w:name="_Toc52971250"/>
      <w:bookmarkStart w:id="53" w:name="_Toc52971609"/>
      <w:bookmarkStart w:id="54" w:name="_Toc58338875"/>
      <w:bookmarkStart w:id="55" w:name="_Toc63413622"/>
      <w:bookmarkStart w:id="56" w:name="_Toc178177016"/>
      <w:r>
        <w:lastRenderedPageBreak/>
        <w:t>Lähteet</w:t>
      </w:r>
      <w:bookmarkEnd w:id="45"/>
      <w:bookmarkEnd w:id="46"/>
      <w:bookmarkEnd w:id="47"/>
      <w:bookmarkEnd w:id="48"/>
      <w:bookmarkEnd w:id="49"/>
      <w:bookmarkEnd w:id="50"/>
      <w:bookmarkEnd w:id="52"/>
      <w:bookmarkEnd w:id="53"/>
      <w:bookmarkEnd w:id="54"/>
      <w:bookmarkEnd w:id="55"/>
      <w:bookmarkEnd w:id="56"/>
    </w:p>
    <w:p w14:paraId="682CAABF" w14:textId="05DED016" w:rsidR="00021859" w:rsidRPr="00B47DC2" w:rsidRDefault="00021859" w:rsidP="7762A520">
      <w:pPr>
        <w:pStyle w:val="Lhdeluettelo"/>
      </w:pPr>
      <w:r w:rsidRPr="00B47DC2">
        <w:t>NAT</w:t>
      </w:r>
      <w:r w:rsidR="00DB315E" w:rsidRPr="00B47DC2">
        <w:t xml:space="preserve">. </w:t>
      </w:r>
      <w:proofErr w:type="spellStart"/>
      <w:r w:rsidR="002942B3" w:rsidRPr="00B47DC2">
        <w:t>Afterdawn</w:t>
      </w:r>
      <w:proofErr w:type="spellEnd"/>
      <w:r w:rsidR="002942B3" w:rsidRPr="00B47DC2">
        <w:t xml:space="preserve">-verkkosivuston tietopankki. Viitattu 23.9.2024. </w:t>
      </w:r>
      <w:hyperlink r:id="rId36" w:history="1">
        <w:r w:rsidR="002942B3" w:rsidRPr="00B47DC2">
          <w:rPr>
            <w:rStyle w:val="Hyperlinkki"/>
          </w:rPr>
          <w:t>https://dawn.fi/sanasto/nat</w:t>
        </w:r>
      </w:hyperlink>
    </w:p>
    <w:p w14:paraId="68295419" w14:textId="11EDBB07" w:rsidR="06579628" w:rsidRPr="00D00F16" w:rsidRDefault="06579628" w:rsidP="7762A520">
      <w:pPr>
        <w:pStyle w:val="Lhdeluettelo"/>
      </w:pPr>
      <w:r w:rsidRPr="7762A520">
        <w:rPr>
          <w:lang w:val="en-US"/>
        </w:rPr>
        <w:t>Security Policy Rule Best Practices</w:t>
      </w:r>
      <w:r w:rsidR="1A20DDA1" w:rsidRPr="7762A520">
        <w:rPr>
          <w:lang w:val="en-US"/>
        </w:rPr>
        <w:t>.</w:t>
      </w:r>
      <w:r w:rsidRPr="7762A520">
        <w:rPr>
          <w:lang w:val="en-US"/>
        </w:rPr>
        <w:t xml:space="preserve"> </w:t>
      </w:r>
      <w:r w:rsidRPr="00D00F16">
        <w:t xml:space="preserve">2024. Palo Alto </w:t>
      </w:r>
      <w:r w:rsidR="00D5D71B" w:rsidRPr="00D00F16">
        <w:t>dokumentti</w:t>
      </w:r>
      <w:r w:rsidRPr="00D00F16">
        <w:t xml:space="preserve">. Viitattu 20.9.2024. </w:t>
      </w:r>
      <w:hyperlink r:id="rId37" w:history="1">
        <w:r w:rsidR="00021859" w:rsidRPr="00941508">
          <w:rPr>
            <w:rStyle w:val="Hyperlinkki"/>
          </w:rPr>
          <w:t>https://docs.paloaltonetworks.com/best-practices/security-policy-best-practices/security-policy-best-practices/deploy-security-policy-best-practices/security-policy-rule-best-practices</w:t>
        </w:r>
      </w:hyperlink>
    </w:p>
    <w:p w14:paraId="7502924F" w14:textId="77777777" w:rsidR="00021859" w:rsidRPr="00C36BE1" w:rsidRDefault="00021859" w:rsidP="00021859">
      <w:pPr>
        <w:pStyle w:val="Lhdeluettelo"/>
      </w:pPr>
      <w:proofErr w:type="spellStart"/>
      <w:r w:rsidRPr="00B47DC2">
        <w:t>Šimonėlytė</w:t>
      </w:r>
      <w:proofErr w:type="spellEnd"/>
      <w:r w:rsidRPr="00B47DC2">
        <w:t xml:space="preserve">, </w:t>
      </w:r>
      <w:proofErr w:type="spellStart"/>
      <w:r w:rsidRPr="00B47DC2">
        <w:t>Miglė</w:t>
      </w:r>
      <w:proofErr w:type="spellEnd"/>
      <w:r w:rsidRPr="00B47DC2">
        <w:t xml:space="preserve">. DNS: aloittelijan opas internetin nimipalvelujärjestelmään. Blogikirjoitus Nordvpn.com -sivustolla. 4.4.2023. Viitattu 23.9.2024. </w:t>
      </w:r>
      <w:hyperlink r:id="rId38" w:history="1">
        <w:r w:rsidRPr="00B47DC2">
          <w:rPr>
            <w:rStyle w:val="Hyperlinkki"/>
          </w:rPr>
          <w:t>https://nordvpn.com/fi/blog/mika-on-dns/?srsltid=AfmBOorkWYZk6jkML_ioV40j0qtMhOf-kROggsEdw2D_asBMBy0ZLgmy</w:t>
        </w:r>
      </w:hyperlink>
    </w:p>
    <w:p w14:paraId="115F79EF" w14:textId="136A9221" w:rsidR="73287123" w:rsidRPr="00D00F16" w:rsidRDefault="73287123" w:rsidP="7762A520">
      <w:pPr>
        <w:pStyle w:val="Lhdeluettelo"/>
      </w:pPr>
      <w:r w:rsidRPr="7762A520">
        <w:rPr>
          <w:lang w:val="en-US"/>
        </w:rPr>
        <w:t xml:space="preserve">What Are Applications and Services? </w:t>
      </w:r>
      <w:r w:rsidRPr="00D00F16">
        <w:t>2023. Pal</w:t>
      </w:r>
      <w:r w:rsidR="58A718DE" w:rsidRPr="00D00F16">
        <w:t xml:space="preserve">o Alto </w:t>
      </w:r>
      <w:proofErr w:type="spellStart"/>
      <w:r w:rsidR="58A718DE" w:rsidRPr="00D00F16">
        <w:t>blog</w:t>
      </w:r>
      <w:proofErr w:type="spellEnd"/>
      <w:r w:rsidR="58A718DE" w:rsidRPr="00D00F16">
        <w:t xml:space="preserve"> postaus. </w:t>
      </w:r>
      <w:r w:rsidR="15A5AC11" w:rsidRPr="00D00F16">
        <w:t xml:space="preserve">Viitattu 20.9.2024. </w:t>
      </w:r>
      <w:hyperlink r:id="rId39">
        <w:r w:rsidR="15A5AC11" w:rsidRPr="00D00F16">
          <w:rPr>
            <w:rStyle w:val="Hyperlinkki"/>
          </w:rPr>
          <w:t>https://live.paloaltonetworks.com/t5/community-blogs/what-are-applications-and-services/ba-p/566471</w:t>
        </w:r>
      </w:hyperlink>
    </w:p>
    <w:p w14:paraId="66AB3D8E" w14:textId="390D6FF5" w:rsidR="00AB2429" w:rsidRPr="00B96369" w:rsidRDefault="4863AC49" w:rsidP="00B96369">
      <w:pPr>
        <w:pStyle w:val="Lhdeluettelo"/>
        <w:rPr>
          <w:sz w:val="28"/>
        </w:rPr>
      </w:pPr>
      <w:r w:rsidRPr="7762A520">
        <w:rPr>
          <w:lang w:val="en-US"/>
        </w:rPr>
        <w:t xml:space="preserve">What are Universal, </w:t>
      </w:r>
      <w:proofErr w:type="spellStart"/>
      <w:r w:rsidRPr="7762A520">
        <w:rPr>
          <w:lang w:val="en-US"/>
        </w:rPr>
        <w:t>Intrazone</w:t>
      </w:r>
      <w:proofErr w:type="spellEnd"/>
      <w:r w:rsidRPr="7762A520">
        <w:rPr>
          <w:lang w:val="en-US"/>
        </w:rPr>
        <w:t xml:space="preserve"> and Interzone Rules? </w:t>
      </w:r>
      <w:r w:rsidRPr="00D00F16">
        <w:t>2018. Päivitett</w:t>
      </w:r>
      <w:r w:rsidR="2D51A4FA" w:rsidRPr="00D00F16">
        <w:t>y 6.8.2023</w:t>
      </w:r>
      <w:r w:rsidRPr="00D00F16">
        <w:t xml:space="preserve">. Palo Alto </w:t>
      </w:r>
      <w:r w:rsidR="1930579D" w:rsidRPr="00D00F16">
        <w:t>knowledgebase</w:t>
      </w:r>
      <w:r w:rsidRPr="00D00F16">
        <w:t xml:space="preserve"> </w:t>
      </w:r>
      <w:r w:rsidR="2CC28529" w:rsidRPr="00D00F16">
        <w:t>artikkeli</w:t>
      </w:r>
      <w:r w:rsidRPr="00D00F16">
        <w:t>. Viitattu 20.9.2024. https://knowledgebase.paloaltonetworks.com/KCSArticleDetail?id=kA10g000000ClomCAC</w:t>
      </w:r>
    </w:p>
    <w:sectPr w:rsidR="00AB2429" w:rsidRPr="00B96369" w:rsidSect="0058148B">
      <w:headerReference w:type="even" r:id="rId40"/>
      <w:headerReference w:type="default" r:id="rId41"/>
      <w:headerReference w:type="first" r:id="rId4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F22FB" w14:textId="77777777" w:rsidR="00DC74EF" w:rsidRDefault="00DC74EF" w:rsidP="00520772">
      <w:pPr>
        <w:spacing w:after="0" w:line="240" w:lineRule="auto"/>
      </w:pPr>
      <w:r>
        <w:separator/>
      </w:r>
    </w:p>
    <w:p w14:paraId="439DE1E2" w14:textId="77777777" w:rsidR="00DC74EF" w:rsidRDefault="00DC74EF"/>
    <w:p w14:paraId="1AEF67C1" w14:textId="77777777" w:rsidR="00DC74EF" w:rsidRDefault="00DC74EF"/>
  </w:endnote>
  <w:endnote w:type="continuationSeparator" w:id="0">
    <w:p w14:paraId="69937E56" w14:textId="77777777" w:rsidR="00DC74EF" w:rsidRDefault="00DC74EF" w:rsidP="00520772">
      <w:pPr>
        <w:spacing w:after="0" w:line="240" w:lineRule="auto"/>
      </w:pPr>
      <w:r>
        <w:continuationSeparator/>
      </w:r>
    </w:p>
    <w:p w14:paraId="5A62A8B2" w14:textId="77777777" w:rsidR="00DC74EF" w:rsidRDefault="00DC74EF"/>
    <w:p w14:paraId="15EE8D62" w14:textId="77777777" w:rsidR="00DC74EF" w:rsidRDefault="00DC74EF"/>
  </w:endnote>
  <w:endnote w:type="continuationNotice" w:id="1">
    <w:p w14:paraId="0E7678CD" w14:textId="77777777" w:rsidR="00DC74EF" w:rsidRDefault="00DC74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E8CD" w14:textId="77777777" w:rsidR="00A67A4F" w:rsidRDefault="00A67A4F">
    <w:pPr>
      <w:pStyle w:val="Alatunniste"/>
      <w:rPr>
        <w:noProof/>
      </w:rPr>
    </w:pPr>
  </w:p>
  <w:p w14:paraId="6F0CB55F" w14:textId="77777777" w:rsidR="00A67A4F" w:rsidRDefault="00A67A4F">
    <w:pPr>
      <w:pStyle w:val="Alatunniste"/>
      <w:rPr>
        <w:noProof/>
      </w:rPr>
    </w:pPr>
  </w:p>
  <w:p w14:paraId="5596E07E" w14:textId="77777777" w:rsidR="00A67A4F" w:rsidRDefault="00A67A4F">
    <w:pPr>
      <w:pStyle w:val="Alatunniste"/>
      <w:rPr>
        <w:noProof/>
      </w:rPr>
    </w:pPr>
  </w:p>
  <w:p w14:paraId="182F19AB" w14:textId="77777777" w:rsidR="00A67A4F" w:rsidRDefault="00A67A4F">
    <w:pPr>
      <w:pStyle w:val="Alatunniste"/>
      <w:rPr>
        <w:noProof/>
      </w:rPr>
    </w:pPr>
  </w:p>
  <w:p w14:paraId="61F86B11" w14:textId="77777777" w:rsidR="00A67A4F" w:rsidRDefault="00A67A4F" w:rsidP="008E1D38">
    <w:pPr>
      <w:pStyle w:val="Alatunniste"/>
      <w:ind w:left="1134"/>
    </w:pPr>
    <w:r>
      <w:rPr>
        <w:noProof/>
      </w:rPr>
      <w:drawing>
        <wp:inline distT="0" distB="0" distL="0" distR="0" wp14:anchorId="392222A9" wp14:editId="6D988D4D">
          <wp:extent cx="3160800" cy="403011"/>
          <wp:effectExtent l="0" t="0" r="1905" b="0"/>
          <wp:docPr id="10" name="Kuva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Kuva 10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403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14824" w14:textId="77777777" w:rsidR="00DC74EF" w:rsidRDefault="00DC74EF" w:rsidP="00520772">
      <w:pPr>
        <w:spacing w:after="0" w:line="240" w:lineRule="auto"/>
      </w:pPr>
      <w:r>
        <w:separator/>
      </w:r>
    </w:p>
    <w:p w14:paraId="32D95F20" w14:textId="77777777" w:rsidR="00DC74EF" w:rsidRDefault="00DC74EF"/>
    <w:p w14:paraId="5823247E" w14:textId="77777777" w:rsidR="00DC74EF" w:rsidRDefault="00DC74EF"/>
  </w:footnote>
  <w:footnote w:type="continuationSeparator" w:id="0">
    <w:p w14:paraId="2D84411B" w14:textId="77777777" w:rsidR="00DC74EF" w:rsidRDefault="00DC74EF" w:rsidP="00520772">
      <w:pPr>
        <w:spacing w:after="0" w:line="240" w:lineRule="auto"/>
      </w:pPr>
      <w:r>
        <w:continuationSeparator/>
      </w:r>
    </w:p>
    <w:p w14:paraId="45C2632D" w14:textId="77777777" w:rsidR="00DC74EF" w:rsidRDefault="00DC74EF"/>
    <w:p w14:paraId="4D63A24B" w14:textId="77777777" w:rsidR="00DC74EF" w:rsidRDefault="00DC74EF"/>
  </w:footnote>
  <w:footnote w:type="continuationNotice" w:id="1">
    <w:p w14:paraId="36A9E3AE" w14:textId="77777777" w:rsidR="00DC74EF" w:rsidRDefault="00DC74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C470A" w14:textId="77777777" w:rsidR="00A67A4F" w:rsidRDefault="00A67A4F" w:rsidP="00520772">
    <w:pPr>
      <w:pStyle w:val="Yltunniste"/>
      <w:ind w:left="1276"/>
    </w:pPr>
    <w:r>
      <w:rPr>
        <w:noProof/>
        <w:lang w:eastAsia="fi-FI"/>
      </w:rPr>
      <w:drawing>
        <wp:inline distT="0" distB="0" distL="0" distR="0" wp14:anchorId="6BB53055" wp14:editId="210C10E9">
          <wp:extent cx="2088000" cy="1044111"/>
          <wp:effectExtent l="0" t="0" r="0" b="0"/>
          <wp:docPr id="7" name="Kuva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Kuva 1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8000" cy="1044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6F18100" wp14:editId="59EECC58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0" r="0" b="0"/>
              <wp:wrapNone/>
              <wp:docPr id="3" name="Suorakulmi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D004C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rto="http://schemas.microsoft.com/office/word/2006/arto">
          <w:pict>
            <v:rect id="Suorakulmio 4" style="position:absolute;margin-left:0;margin-top:.1pt;width:27pt;height:72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lt="&quot;&quot;" o:spid="_x0000_s1026" fillcolor="#0d004c" stroked="f" w14:anchorId="5961DF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D77EF" w14:textId="77777777" w:rsidR="00BE7BF8" w:rsidRDefault="00BE7BF8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8561557"/>
      <w:docPartObj>
        <w:docPartGallery w:val="Page Numbers (Top of Page)"/>
        <w:docPartUnique/>
      </w:docPartObj>
    </w:sdtPr>
    <w:sdtContent>
      <w:p w14:paraId="6850D8AD" w14:textId="77777777" w:rsidR="000860CA" w:rsidRDefault="000860C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5602F" w14:textId="77777777" w:rsidR="00BE7BF8" w:rsidRDefault="00BE7BF8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D9A31" w14:textId="77777777" w:rsidR="00A67A4F" w:rsidRDefault="00A67A4F" w:rsidP="00A764D6">
    <w:pPr>
      <w:pStyle w:val="Yltunniste"/>
      <w:jc w:val="right"/>
    </w:pPr>
  </w:p>
  <w:sdt>
    <w:sdtPr>
      <w:id w:val="2077011834"/>
      <w:docPartObj>
        <w:docPartGallery w:val="Page Numbers (Top of Page)"/>
        <w:docPartUnique/>
      </w:docPartObj>
    </w:sdtPr>
    <w:sdtContent>
      <w:p w14:paraId="1F610B37" w14:textId="77777777" w:rsidR="00A67A4F" w:rsidRDefault="00A67A4F" w:rsidP="00A764D6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68F80668" w14:textId="77777777" w:rsidR="00A67A4F" w:rsidRDefault="00A67A4F"/>
  <w:p w14:paraId="0E1AC449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700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384D862"/>
    <w:lvl w:ilvl="0" w:tplc="CDDE3AC4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C68BE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5706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AEDE10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5A1A06A0"/>
    <w:lvl w:ilvl="0" w:tplc="87B83FC8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7806F3FC"/>
    <w:lvl w:ilvl="0" w:tplc="EECEE77A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D576CD9C">
      <w:numFmt w:val="decimal"/>
      <w:lvlText w:val=""/>
      <w:lvlJc w:val="left"/>
    </w:lvl>
    <w:lvl w:ilvl="2" w:tplc="7166C0C8">
      <w:numFmt w:val="decimal"/>
      <w:lvlText w:val=""/>
      <w:lvlJc w:val="left"/>
    </w:lvl>
    <w:lvl w:ilvl="3" w:tplc="3CBE9274">
      <w:numFmt w:val="decimal"/>
      <w:lvlText w:val=""/>
      <w:lvlJc w:val="left"/>
    </w:lvl>
    <w:lvl w:ilvl="4" w:tplc="CE9003AA">
      <w:numFmt w:val="decimal"/>
      <w:lvlText w:val=""/>
      <w:lvlJc w:val="left"/>
    </w:lvl>
    <w:lvl w:ilvl="5" w:tplc="0E7E3DC0">
      <w:numFmt w:val="decimal"/>
      <w:lvlText w:val=""/>
      <w:lvlJc w:val="left"/>
    </w:lvl>
    <w:lvl w:ilvl="6" w:tplc="49A6CD74">
      <w:numFmt w:val="decimal"/>
      <w:lvlText w:val=""/>
      <w:lvlJc w:val="left"/>
    </w:lvl>
    <w:lvl w:ilvl="7" w:tplc="5954744A">
      <w:numFmt w:val="decimal"/>
      <w:lvlText w:val=""/>
      <w:lvlJc w:val="left"/>
    </w:lvl>
    <w:lvl w:ilvl="8" w:tplc="CBA072E4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75DC11AC"/>
    <w:lvl w:ilvl="0" w:tplc="36966ABE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21A628C">
      <w:numFmt w:val="decimal"/>
      <w:lvlText w:val=""/>
      <w:lvlJc w:val="left"/>
    </w:lvl>
    <w:lvl w:ilvl="2" w:tplc="017C5D12">
      <w:numFmt w:val="decimal"/>
      <w:lvlText w:val=""/>
      <w:lvlJc w:val="left"/>
    </w:lvl>
    <w:lvl w:ilvl="3" w:tplc="E76A5AC0">
      <w:numFmt w:val="decimal"/>
      <w:lvlText w:val=""/>
      <w:lvlJc w:val="left"/>
    </w:lvl>
    <w:lvl w:ilvl="4" w:tplc="CE3415F8">
      <w:numFmt w:val="decimal"/>
      <w:lvlText w:val=""/>
      <w:lvlJc w:val="left"/>
    </w:lvl>
    <w:lvl w:ilvl="5" w:tplc="425E6E68">
      <w:numFmt w:val="decimal"/>
      <w:lvlText w:val=""/>
      <w:lvlJc w:val="left"/>
    </w:lvl>
    <w:lvl w:ilvl="6" w:tplc="1E7247BC">
      <w:numFmt w:val="decimal"/>
      <w:lvlText w:val=""/>
      <w:lvlJc w:val="left"/>
    </w:lvl>
    <w:lvl w:ilvl="7" w:tplc="7BAE57E8">
      <w:numFmt w:val="decimal"/>
      <w:lvlText w:val=""/>
      <w:lvlJc w:val="left"/>
    </w:lvl>
    <w:lvl w:ilvl="8" w:tplc="F4748E5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0F1858C6"/>
    <w:lvl w:ilvl="0" w:tplc="EC18F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E29F0E">
      <w:numFmt w:val="decimal"/>
      <w:lvlText w:val=""/>
      <w:lvlJc w:val="left"/>
    </w:lvl>
    <w:lvl w:ilvl="2" w:tplc="72D01CB2">
      <w:numFmt w:val="decimal"/>
      <w:lvlText w:val=""/>
      <w:lvlJc w:val="left"/>
    </w:lvl>
    <w:lvl w:ilvl="3" w:tplc="4C84BC98">
      <w:numFmt w:val="decimal"/>
      <w:lvlText w:val=""/>
      <w:lvlJc w:val="left"/>
    </w:lvl>
    <w:lvl w:ilvl="4" w:tplc="B8148020">
      <w:numFmt w:val="decimal"/>
      <w:lvlText w:val=""/>
      <w:lvlJc w:val="left"/>
    </w:lvl>
    <w:lvl w:ilvl="5" w:tplc="DF5EA47C">
      <w:numFmt w:val="decimal"/>
      <w:lvlText w:val=""/>
      <w:lvlJc w:val="left"/>
    </w:lvl>
    <w:lvl w:ilvl="6" w:tplc="C226C3E0">
      <w:numFmt w:val="decimal"/>
      <w:lvlText w:val=""/>
      <w:lvlJc w:val="left"/>
    </w:lvl>
    <w:lvl w:ilvl="7" w:tplc="18F00BC8">
      <w:numFmt w:val="decimal"/>
      <w:lvlText w:val=""/>
      <w:lvlJc w:val="left"/>
    </w:lvl>
    <w:lvl w:ilvl="8" w:tplc="55AC32D0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2B224620"/>
    <w:lvl w:ilvl="0" w:tplc="DEF01E98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1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A0622"/>
    <w:multiLevelType w:val="multilevel"/>
    <w:tmpl w:val="0F9E8D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320222BE"/>
    <w:multiLevelType w:val="multilevel"/>
    <w:tmpl w:val="5146731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76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1B495C"/>
    <w:multiLevelType w:val="hybridMultilevel"/>
    <w:tmpl w:val="C5026EB4"/>
    <w:lvl w:ilvl="0" w:tplc="48C07D62">
      <w:start w:val="1"/>
      <w:numFmt w:val="decimal"/>
      <w:lvlText w:val="%1."/>
      <w:lvlJc w:val="left"/>
      <w:pPr>
        <w:ind w:left="720" w:hanging="360"/>
      </w:pPr>
    </w:lvl>
    <w:lvl w:ilvl="1" w:tplc="BC8CD226">
      <w:start w:val="1"/>
      <w:numFmt w:val="lowerLetter"/>
      <w:lvlText w:val="%2."/>
      <w:lvlJc w:val="left"/>
      <w:pPr>
        <w:ind w:left="1440" w:hanging="360"/>
      </w:pPr>
    </w:lvl>
    <w:lvl w:ilvl="2" w:tplc="8E2476FE">
      <w:start w:val="1"/>
      <w:numFmt w:val="lowerRoman"/>
      <w:lvlText w:val="%3."/>
      <w:lvlJc w:val="right"/>
      <w:pPr>
        <w:ind w:left="2160" w:hanging="180"/>
      </w:pPr>
    </w:lvl>
    <w:lvl w:ilvl="3" w:tplc="596E6ACE">
      <w:start w:val="1"/>
      <w:numFmt w:val="decimal"/>
      <w:lvlText w:val="%4."/>
      <w:lvlJc w:val="left"/>
      <w:pPr>
        <w:ind w:left="2880" w:hanging="360"/>
      </w:pPr>
    </w:lvl>
    <w:lvl w:ilvl="4" w:tplc="C7A456A8">
      <w:start w:val="1"/>
      <w:numFmt w:val="lowerLetter"/>
      <w:lvlText w:val="%5."/>
      <w:lvlJc w:val="left"/>
      <w:pPr>
        <w:ind w:left="3600" w:hanging="360"/>
      </w:pPr>
    </w:lvl>
    <w:lvl w:ilvl="5" w:tplc="C950AF56">
      <w:start w:val="1"/>
      <w:numFmt w:val="lowerRoman"/>
      <w:lvlText w:val="%6."/>
      <w:lvlJc w:val="right"/>
      <w:pPr>
        <w:ind w:left="4320" w:hanging="180"/>
      </w:pPr>
    </w:lvl>
    <w:lvl w:ilvl="6" w:tplc="03A6759E">
      <w:start w:val="1"/>
      <w:numFmt w:val="decimal"/>
      <w:lvlText w:val="%7."/>
      <w:lvlJc w:val="left"/>
      <w:pPr>
        <w:ind w:left="5040" w:hanging="360"/>
      </w:pPr>
    </w:lvl>
    <w:lvl w:ilvl="7" w:tplc="9D52EF4A">
      <w:start w:val="1"/>
      <w:numFmt w:val="lowerLetter"/>
      <w:lvlText w:val="%8."/>
      <w:lvlJc w:val="left"/>
      <w:pPr>
        <w:ind w:left="5760" w:hanging="360"/>
      </w:pPr>
    </w:lvl>
    <w:lvl w:ilvl="8" w:tplc="A51A45E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80384"/>
    <w:multiLevelType w:val="hybridMultilevel"/>
    <w:tmpl w:val="040B001D"/>
    <w:lvl w:ilvl="0" w:tplc="6D189BD6">
      <w:start w:val="1"/>
      <w:numFmt w:val="decimal"/>
      <w:lvlText w:val="%1)"/>
      <w:lvlJc w:val="left"/>
      <w:pPr>
        <w:ind w:left="360" w:hanging="360"/>
      </w:pPr>
    </w:lvl>
    <w:lvl w:ilvl="1" w:tplc="FEEEBAF4">
      <w:start w:val="1"/>
      <w:numFmt w:val="lowerLetter"/>
      <w:lvlText w:val="%2)"/>
      <w:lvlJc w:val="left"/>
      <w:pPr>
        <w:ind w:left="720" w:hanging="360"/>
      </w:pPr>
    </w:lvl>
    <w:lvl w:ilvl="2" w:tplc="BF78D7A0">
      <w:start w:val="1"/>
      <w:numFmt w:val="lowerRoman"/>
      <w:lvlText w:val="%3)"/>
      <w:lvlJc w:val="left"/>
      <w:pPr>
        <w:ind w:left="1080" w:hanging="360"/>
      </w:pPr>
    </w:lvl>
    <w:lvl w:ilvl="3" w:tplc="978A05C2">
      <w:start w:val="1"/>
      <w:numFmt w:val="decimal"/>
      <w:lvlText w:val="(%4)"/>
      <w:lvlJc w:val="left"/>
      <w:pPr>
        <w:ind w:left="1440" w:hanging="360"/>
      </w:pPr>
    </w:lvl>
    <w:lvl w:ilvl="4" w:tplc="2D186A1C">
      <w:start w:val="1"/>
      <w:numFmt w:val="lowerLetter"/>
      <w:lvlText w:val="(%5)"/>
      <w:lvlJc w:val="left"/>
      <w:pPr>
        <w:ind w:left="1800" w:hanging="360"/>
      </w:pPr>
    </w:lvl>
    <w:lvl w:ilvl="5" w:tplc="0D96A9E2">
      <w:start w:val="1"/>
      <w:numFmt w:val="lowerRoman"/>
      <w:lvlText w:val="(%6)"/>
      <w:lvlJc w:val="left"/>
      <w:pPr>
        <w:ind w:left="2160" w:hanging="360"/>
      </w:pPr>
    </w:lvl>
    <w:lvl w:ilvl="6" w:tplc="BF9A2E98">
      <w:start w:val="1"/>
      <w:numFmt w:val="decimal"/>
      <w:lvlText w:val="%7."/>
      <w:lvlJc w:val="left"/>
      <w:pPr>
        <w:ind w:left="2520" w:hanging="360"/>
      </w:pPr>
    </w:lvl>
    <w:lvl w:ilvl="7" w:tplc="ED382510">
      <w:start w:val="1"/>
      <w:numFmt w:val="lowerLetter"/>
      <w:lvlText w:val="%8."/>
      <w:lvlJc w:val="left"/>
      <w:pPr>
        <w:ind w:left="2880" w:hanging="360"/>
      </w:pPr>
    </w:lvl>
    <w:lvl w:ilvl="8" w:tplc="2FDEDE6C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03C08"/>
    <w:multiLevelType w:val="hybridMultilevel"/>
    <w:tmpl w:val="631A42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14D4E"/>
    <w:multiLevelType w:val="hybridMultilevel"/>
    <w:tmpl w:val="D30065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4" w15:restartNumberingAfterBreak="0">
    <w:nsid w:val="610F4F47"/>
    <w:multiLevelType w:val="hybridMultilevel"/>
    <w:tmpl w:val="6B6A202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5D103"/>
    <w:multiLevelType w:val="hybridMultilevel"/>
    <w:tmpl w:val="08FAD590"/>
    <w:lvl w:ilvl="0" w:tplc="827073DA">
      <w:start w:val="1"/>
      <w:numFmt w:val="decimal"/>
      <w:lvlText w:val="%1."/>
      <w:lvlJc w:val="left"/>
      <w:pPr>
        <w:ind w:left="720" w:hanging="360"/>
      </w:pPr>
    </w:lvl>
    <w:lvl w:ilvl="1" w:tplc="F8AEE9DA">
      <w:start w:val="1"/>
      <w:numFmt w:val="lowerLetter"/>
      <w:lvlText w:val="%2."/>
      <w:lvlJc w:val="left"/>
      <w:pPr>
        <w:ind w:left="1440" w:hanging="360"/>
      </w:pPr>
    </w:lvl>
    <w:lvl w:ilvl="2" w:tplc="1818A2AE">
      <w:start w:val="1"/>
      <w:numFmt w:val="lowerRoman"/>
      <w:lvlText w:val="%3."/>
      <w:lvlJc w:val="right"/>
      <w:pPr>
        <w:ind w:left="2160" w:hanging="180"/>
      </w:pPr>
    </w:lvl>
    <w:lvl w:ilvl="3" w:tplc="80467672">
      <w:start w:val="1"/>
      <w:numFmt w:val="decimal"/>
      <w:lvlText w:val="%4."/>
      <w:lvlJc w:val="left"/>
      <w:pPr>
        <w:ind w:left="2880" w:hanging="360"/>
      </w:pPr>
    </w:lvl>
    <w:lvl w:ilvl="4" w:tplc="922C2D22">
      <w:start w:val="1"/>
      <w:numFmt w:val="lowerLetter"/>
      <w:lvlText w:val="%5."/>
      <w:lvlJc w:val="left"/>
      <w:pPr>
        <w:ind w:left="3600" w:hanging="360"/>
      </w:pPr>
    </w:lvl>
    <w:lvl w:ilvl="5" w:tplc="EBD4D7E6">
      <w:start w:val="1"/>
      <w:numFmt w:val="lowerRoman"/>
      <w:lvlText w:val="%6."/>
      <w:lvlJc w:val="right"/>
      <w:pPr>
        <w:ind w:left="4320" w:hanging="180"/>
      </w:pPr>
    </w:lvl>
    <w:lvl w:ilvl="6" w:tplc="28580F84">
      <w:start w:val="1"/>
      <w:numFmt w:val="decimal"/>
      <w:lvlText w:val="%7."/>
      <w:lvlJc w:val="left"/>
      <w:pPr>
        <w:ind w:left="5040" w:hanging="360"/>
      </w:pPr>
    </w:lvl>
    <w:lvl w:ilvl="7" w:tplc="B3CC4BE8">
      <w:start w:val="1"/>
      <w:numFmt w:val="lowerLetter"/>
      <w:lvlText w:val="%8."/>
      <w:lvlJc w:val="left"/>
      <w:pPr>
        <w:ind w:left="5760" w:hanging="360"/>
      </w:pPr>
    </w:lvl>
    <w:lvl w:ilvl="8" w:tplc="7348101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76A4F"/>
    <w:multiLevelType w:val="hybridMultilevel"/>
    <w:tmpl w:val="4886A52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2" w15:restartNumberingAfterBreak="0">
    <w:nsid w:val="7B3908B8"/>
    <w:multiLevelType w:val="hybridMultilevel"/>
    <w:tmpl w:val="7040DA60"/>
    <w:lvl w:ilvl="0" w:tplc="16EE033C">
      <w:start w:val="1"/>
      <w:numFmt w:val="decimal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49889">
    <w:abstractNumId w:val="21"/>
  </w:num>
  <w:num w:numId="2" w16cid:durableId="441800391">
    <w:abstractNumId w:val="35"/>
  </w:num>
  <w:num w:numId="3" w16cid:durableId="119540135">
    <w:abstractNumId w:val="18"/>
  </w:num>
  <w:num w:numId="4" w16cid:durableId="1999454902">
    <w:abstractNumId w:val="24"/>
  </w:num>
  <w:num w:numId="5" w16cid:durableId="389232033">
    <w:abstractNumId w:val="36"/>
  </w:num>
  <w:num w:numId="6" w16cid:durableId="1045913744">
    <w:abstractNumId w:val="27"/>
  </w:num>
  <w:num w:numId="7" w16cid:durableId="2029257469">
    <w:abstractNumId w:val="31"/>
  </w:num>
  <w:num w:numId="8" w16cid:durableId="160050883">
    <w:abstractNumId w:val="19"/>
  </w:num>
  <w:num w:numId="9" w16cid:durableId="1210068740">
    <w:abstractNumId w:val="28"/>
  </w:num>
  <w:num w:numId="10" w16cid:durableId="1262449045">
    <w:abstractNumId w:val="29"/>
  </w:num>
  <w:num w:numId="11" w16cid:durableId="376972649">
    <w:abstractNumId w:val="23"/>
  </w:num>
  <w:num w:numId="12" w16cid:durableId="1061952130">
    <w:abstractNumId w:val="22"/>
  </w:num>
  <w:num w:numId="13" w16cid:durableId="1566914026">
    <w:abstractNumId w:val="22"/>
    <w:lvlOverride w:ilvl="0">
      <w:startOverride w:val="1"/>
    </w:lvlOverride>
  </w:num>
  <w:num w:numId="14" w16cid:durableId="1829709325">
    <w:abstractNumId w:val="10"/>
  </w:num>
  <w:num w:numId="15" w16cid:durableId="970328319">
    <w:abstractNumId w:val="17"/>
  </w:num>
  <w:num w:numId="16" w16cid:durableId="2001033381">
    <w:abstractNumId w:val="11"/>
  </w:num>
  <w:num w:numId="17" w16cid:durableId="45567675">
    <w:abstractNumId w:val="15"/>
  </w:num>
  <w:num w:numId="18" w16cid:durableId="1246644141">
    <w:abstractNumId w:val="38"/>
  </w:num>
  <w:num w:numId="19" w16cid:durableId="1032995974">
    <w:abstractNumId w:val="25"/>
  </w:num>
  <w:num w:numId="20" w16cid:durableId="1995598266">
    <w:abstractNumId w:val="39"/>
  </w:num>
  <w:num w:numId="21" w16cid:durableId="2140686729">
    <w:abstractNumId w:val="14"/>
  </w:num>
  <w:num w:numId="22" w16cid:durableId="177817237">
    <w:abstractNumId w:val="41"/>
  </w:num>
  <w:num w:numId="23" w16cid:durableId="282351617">
    <w:abstractNumId w:val="33"/>
  </w:num>
  <w:num w:numId="24" w16cid:durableId="750659994">
    <w:abstractNumId w:val="26"/>
  </w:num>
  <w:num w:numId="25" w16cid:durableId="1989087346">
    <w:abstractNumId w:val="12"/>
  </w:num>
  <w:num w:numId="26" w16cid:durableId="1049459126">
    <w:abstractNumId w:val="16"/>
  </w:num>
  <w:num w:numId="27" w16cid:durableId="758675485">
    <w:abstractNumId w:val="42"/>
  </w:num>
  <w:num w:numId="28" w16cid:durableId="352615745">
    <w:abstractNumId w:val="13"/>
  </w:num>
  <w:num w:numId="29" w16cid:durableId="836920076">
    <w:abstractNumId w:val="37"/>
  </w:num>
  <w:num w:numId="30" w16cid:durableId="1363435857">
    <w:abstractNumId w:val="9"/>
  </w:num>
  <w:num w:numId="31" w16cid:durableId="481704499">
    <w:abstractNumId w:val="7"/>
  </w:num>
  <w:num w:numId="32" w16cid:durableId="1650205887">
    <w:abstractNumId w:val="6"/>
  </w:num>
  <w:num w:numId="33" w16cid:durableId="2066876915">
    <w:abstractNumId w:val="5"/>
  </w:num>
  <w:num w:numId="34" w16cid:durableId="1636373603">
    <w:abstractNumId w:val="4"/>
  </w:num>
  <w:num w:numId="35" w16cid:durableId="18707340">
    <w:abstractNumId w:val="8"/>
  </w:num>
  <w:num w:numId="36" w16cid:durableId="1240822276">
    <w:abstractNumId w:val="3"/>
  </w:num>
  <w:num w:numId="37" w16cid:durableId="2045982835">
    <w:abstractNumId w:val="2"/>
  </w:num>
  <w:num w:numId="38" w16cid:durableId="939532723">
    <w:abstractNumId w:val="1"/>
  </w:num>
  <w:num w:numId="39" w16cid:durableId="880476640">
    <w:abstractNumId w:val="0"/>
  </w:num>
  <w:num w:numId="40" w16cid:durableId="437062010">
    <w:abstractNumId w:val="30"/>
  </w:num>
  <w:num w:numId="41" w16cid:durableId="1401095549">
    <w:abstractNumId w:val="20"/>
  </w:num>
  <w:num w:numId="42" w16cid:durableId="1840346656">
    <w:abstractNumId w:val="32"/>
  </w:num>
  <w:num w:numId="43" w16cid:durableId="993994672">
    <w:abstractNumId w:val="34"/>
  </w:num>
  <w:num w:numId="44" w16cid:durableId="129074277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A7"/>
    <w:rsid w:val="00004644"/>
    <w:rsid w:val="00004E52"/>
    <w:rsid w:val="000054C0"/>
    <w:rsid w:val="000068D2"/>
    <w:rsid w:val="000107CB"/>
    <w:rsid w:val="00012065"/>
    <w:rsid w:val="0001273A"/>
    <w:rsid w:val="00013B32"/>
    <w:rsid w:val="00014C14"/>
    <w:rsid w:val="00016333"/>
    <w:rsid w:val="00016973"/>
    <w:rsid w:val="00017DF5"/>
    <w:rsid w:val="00021859"/>
    <w:rsid w:val="00022282"/>
    <w:rsid w:val="0002249B"/>
    <w:rsid w:val="00022D5D"/>
    <w:rsid w:val="0003045D"/>
    <w:rsid w:val="000320C7"/>
    <w:rsid w:val="000333AD"/>
    <w:rsid w:val="00033EFA"/>
    <w:rsid w:val="00036880"/>
    <w:rsid w:val="00040F12"/>
    <w:rsid w:val="00042B5C"/>
    <w:rsid w:val="000446C3"/>
    <w:rsid w:val="000449B4"/>
    <w:rsid w:val="00044E92"/>
    <w:rsid w:val="00050096"/>
    <w:rsid w:val="00050EE5"/>
    <w:rsid w:val="00052D1D"/>
    <w:rsid w:val="00053578"/>
    <w:rsid w:val="00054018"/>
    <w:rsid w:val="000564B7"/>
    <w:rsid w:val="00057ECE"/>
    <w:rsid w:val="000606A3"/>
    <w:rsid w:val="0006205C"/>
    <w:rsid w:val="00062D8F"/>
    <w:rsid w:val="0006305A"/>
    <w:rsid w:val="000642D0"/>
    <w:rsid w:val="00066995"/>
    <w:rsid w:val="00066EFE"/>
    <w:rsid w:val="000706C7"/>
    <w:rsid w:val="00071568"/>
    <w:rsid w:val="000722FD"/>
    <w:rsid w:val="00072B1F"/>
    <w:rsid w:val="000741B2"/>
    <w:rsid w:val="00077B69"/>
    <w:rsid w:val="00085B3A"/>
    <w:rsid w:val="00085D48"/>
    <w:rsid w:val="000860CA"/>
    <w:rsid w:val="000876A0"/>
    <w:rsid w:val="000879A3"/>
    <w:rsid w:val="00091716"/>
    <w:rsid w:val="0009234A"/>
    <w:rsid w:val="0009283D"/>
    <w:rsid w:val="00094175"/>
    <w:rsid w:val="00094C41"/>
    <w:rsid w:val="00096AAC"/>
    <w:rsid w:val="00096C73"/>
    <w:rsid w:val="00096CAF"/>
    <w:rsid w:val="000A17AD"/>
    <w:rsid w:val="000A2712"/>
    <w:rsid w:val="000A2898"/>
    <w:rsid w:val="000A3F18"/>
    <w:rsid w:val="000A5AEC"/>
    <w:rsid w:val="000A6F4C"/>
    <w:rsid w:val="000A7278"/>
    <w:rsid w:val="000B14C2"/>
    <w:rsid w:val="000B4991"/>
    <w:rsid w:val="000B57B0"/>
    <w:rsid w:val="000B7149"/>
    <w:rsid w:val="000C125C"/>
    <w:rsid w:val="000C2C4D"/>
    <w:rsid w:val="000C3E91"/>
    <w:rsid w:val="000C6E7A"/>
    <w:rsid w:val="000C7388"/>
    <w:rsid w:val="000D1679"/>
    <w:rsid w:val="000D25C1"/>
    <w:rsid w:val="000D2AD9"/>
    <w:rsid w:val="000D401D"/>
    <w:rsid w:val="000D45B7"/>
    <w:rsid w:val="000E2886"/>
    <w:rsid w:val="000E48D3"/>
    <w:rsid w:val="000E4E0F"/>
    <w:rsid w:val="000E78B5"/>
    <w:rsid w:val="000F0628"/>
    <w:rsid w:val="000F0CB8"/>
    <w:rsid w:val="000F1DFF"/>
    <w:rsid w:val="000F3618"/>
    <w:rsid w:val="000F5244"/>
    <w:rsid w:val="000F57A0"/>
    <w:rsid w:val="000F6AEA"/>
    <w:rsid w:val="00100979"/>
    <w:rsid w:val="00100B3E"/>
    <w:rsid w:val="00100D56"/>
    <w:rsid w:val="00103029"/>
    <w:rsid w:val="00104A9F"/>
    <w:rsid w:val="0010651B"/>
    <w:rsid w:val="001069ED"/>
    <w:rsid w:val="001077C2"/>
    <w:rsid w:val="00111400"/>
    <w:rsid w:val="001121C1"/>
    <w:rsid w:val="001127D4"/>
    <w:rsid w:val="001137CB"/>
    <w:rsid w:val="0011582E"/>
    <w:rsid w:val="00115876"/>
    <w:rsid w:val="00116C23"/>
    <w:rsid w:val="00116F3D"/>
    <w:rsid w:val="00117EFF"/>
    <w:rsid w:val="0012023A"/>
    <w:rsid w:val="00120FF0"/>
    <w:rsid w:val="00121573"/>
    <w:rsid w:val="00122049"/>
    <w:rsid w:val="0012225C"/>
    <w:rsid w:val="0012227F"/>
    <w:rsid w:val="00122AAD"/>
    <w:rsid w:val="00123E0F"/>
    <w:rsid w:val="00124277"/>
    <w:rsid w:val="0012535D"/>
    <w:rsid w:val="00125552"/>
    <w:rsid w:val="00126A20"/>
    <w:rsid w:val="0013258F"/>
    <w:rsid w:val="0013435C"/>
    <w:rsid w:val="00137590"/>
    <w:rsid w:val="00140C79"/>
    <w:rsid w:val="0014183C"/>
    <w:rsid w:val="0014444B"/>
    <w:rsid w:val="001446DE"/>
    <w:rsid w:val="0014626F"/>
    <w:rsid w:val="0015167E"/>
    <w:rsid w:val="00151CCD"/>
    <w:rsid w:val="00154B4A"/>
    <w:rsid w:val="00155443"/>
    <w:rsid w:val="00155890"/>
    <w:rsid w:val="0015681D"/>
    <w:rsid w:val="00156A42"/>
    <w:rsid w:val="0015744B"/>
    <w:rsid w:val="00157594"/>
    <w:rsid w:val="00160592"/>
    <w:rsid w:val="00161AFB"/>
    <w:rsid w:val="0016228A"/>
    <w:rsid w:val="001625B7"/>
    <w:rsid w:val="0016351E"/>
    <w:rsid w:val="00163602"/>
    <w:rsid w:val="00165A60"/>
    <w:rsid w:val="001660DC"/>
    <w:rsid w:val="001672ED"/>
    <w:rsid w:val="00167580"/>
    <w:rsid w:val="00167609"/>
    <w:rsid w:val="00171BA7"/>
    <w:rsid w:val="00174B7C"/>
    <w:rsid w:val="001753C7"/>
    <w:rsid w:val="001766C0"/>
    <w:rsid w:val="00180EDE"/>
    <w:rsid w:val="00181E5E"/>
    <w:rsid w:val="00181FE6"/>
    <w:rsid w:val="00183396"/>
    <w:rsid w:val="00183968"/>
    <w:rsid w:val="001844E9"/>
    <w:rsid w:val="00184774"/>
    <w:rsid w:val="0018732B"/>
    <w:rsid w:val="00192F3C"/>
    <w:rsid w:val="0019529B"/>
    <w:rsid w:val="00197222"/>
    <w:rsid w:val="001A0CE3"/>
    <w:rsid w:val="001A2809"/>
    <w:rsid w:val="001A49F8"/>
    <w:rsid w:val="001A5545"/>
    <w:rsid w:val="001A6EB3"/>
    <w:rsid w:val="001B006F"/>
    <w:rsid w:val="001B070E"/>
    <w:rsid w:val="001B1208"/>
    <w:rsid w:val="001B1A80"/>
    <w:rsid w:val="001B31D1"/>
    <w:rsid w:val="001B3F97"/>
    <w:rsid w:val="001B437E"/>
    <w:rsid w:val="001B665B"/>
    <w:rsid w:val="001B70D0"/>
    <w:rsid w:val="001C078B"/>
    <w:rsid w:val="001C0B5B"/>
    <w:rsid w:val="001C1C56"/>
    <w:rsid w:val="001C1ECB"/>
    <w:rsid w:val="001C296F"/>
    <w:rsid w:val="001C30E3"/>
    <w:rsid w:val="001C36F3"/>
    <w:rsid w:val="001C3C89"/>
    <w:rsid w:val="001C5D8E"/>
    <w:rsid w:val="001D0532"/>
    <w:rsid w:val="001D11ED"/>
    <w:rsid w:val="001D3AB6"/>
    <w:rsid w:val="001D3E06"/>
    <w:rsid w:val="001D5D31"/>
    <w:rsid w:val="001D7BE2"/>
    <w:rsid w:val="001E13CF"/>
    <w:rsid w:val="001E3EDE"/>
    <w:rsid w:val="001E3F77"/>
    <w:rsid w:val="001E66D1"/>
    <w:rsid w:val="001E78E3"/>
    <w:rsid w:val="001E7C3B"/>
    <w:rsid w:val="001F0DBF"/>
    <w:rsid w:val="001F4266"/>
    <w:rsid w:val="001F5142"/>
    <w:rsid w:val="001F6724"/>
    <w:rsid w:val="001F798D"/>
    <w:rsid w:val="00202191"/>
    <w:rsid w:val="00202D9F"/>
    <w:rsid w:val="0020463E"/>
    <w:rsid w:val="0020639B"/>
    <w:rsid w:val="002067AB"/>
    <w:rsid w:val="00206B40"/>
    <w:rsid w:val="00210726"/>
    <w:rsid w:val="0021080C"/>
    <w:rsid w:val="00211D22"/>
    <w:rsid w:val="0021622D"/>
    <w:rsid w:val="0022226A"/>
    <w:rsid w:val="00223F72"/>
    <w:rsid w:val="00226020"/>
    <w:rsid w:val="00226AE3"/>
    <w:rsid w:val="00232E0D"/>
    <w:rsid w:val="002330E0"/>
    <w:rsid w:val="00235F97"/>
    <w:rsid w:val="0023649E"/>
    <w:rsid w:val="0023773F"/>
    <w:rsid w:val="0023782C"/>
    <w:rsid w:val="0024165C"/>
    <w:rsid w:val="002417F0"/>
    <w:rsid w:val="0024223C"/>
    <w:rsid w:val="00242901"/>
    <w:rsid w:val="002445EE"/>
    <w:rsid w:val="00244DC2"/>
    <w:rsid w:val="00244E4E"/>
    <w:rsid w:val="00246DC1"/>
    <w:rsid w:val="0025246C"/>
    <w:rsid w:val="00253279"/>
    <w:rsid w:val="00253C5E"/>
    <w:rsid w:val="00256BAD"/>
    <w:rsid w:val="00257821"/>
    <w:rsid w:val="00257DB4"/>
    <w:rsid w:val="002613CC"/>
    <w:rsid w:val="002623E3"/>
    <w:rsid w:val="00262A9E"/>
    <w:rsid w:val="00263C4D"/>
    <w:rsid w:val="00263FFA"/>
    <w:rsid w:val="00264A19"/>
    <w:rsid w:val="00264DB3"/>
    <w:rsid w:val="00264F59"/>
    <w:rsid w:val="0027054F"/>
    <w:rsid w:val="00270C24"/>
    <w:rsid w:val="002739B8"/>
    <w:rsid w:val="00276E8D"/>
    <w:rsid w:val="00281B4B"/>
    <w:rsid w:val="00286010"/>
    <w:rsid w:val="002902D6"/>
    <w:rsid w:val="00290526"/>
    <w:rsid w:val="002916BA"/>
    <w:rsid w:val="002924EB"/>
    <w:rsid w:val="00292EC0"/>
    <w:rsid w:val="00294108"/>
    <w:rsid w:val="002942B3"/>
    <w:rsid w:val="0029567B"/>
    <w:rsid w:val="00297B4E"/>
    <w:rsid w:val="002A1380"/>
    <w:rsid w:val="002A21DD"/>
    <w:rsid w:val="002A2F63"/>
    <w:rsid w:val="002A36E8"/>
    <w:rsid w:val="002A482D"/>
    <w:rsid w:val="002A4B4F"/>
    <w:rsid w:val="002A6034"/>
    <w:rsid w:val="002B2452"/>
    <w:rsid w:val="002B27B7"/>
    <w:rsid w:val="002B5E09"/>
    <w:rsid w:val="002B6181"/>
    <w:rsid w:val="002B676B"/>
    <w:rsid w:val="002C00C0"/>
    <w:rsid w:val="002C124F"/>
    <w:rsid w:val="002C2F32"/>
    <w:rsid w:val="002C3FEF"/>
    <w:rsid w:val="002C59FA"/>
    <w:rsid w:val="002D2AA8"/>
    <w:rsid w:val="002D2D9C"/>
    <w:rsid w:val="002D2EA1"/>
    <w:rsid w:val="002D3634"/>
    <w:rsid w:val="002D3BCE"/>
    <w:rsid w:val="002D63C8"/>
    <w:rsid w:val="002D75A1"/>
    <w:rsid w:val="002D7F5C"/>
    <w:rsid w:val="002E023A"/>
    <w:rsid w:val="002E0500"/>
    <w:rsid w:val="002E134E"/>
    <w:rsid w:val="002E24BE"/>
    <w:rsid w:val="002E5DD7"/>
    <w:rsid w:val="002E73C0"/>
    <w:rsid w:val="002E74D3"/>
    <w:rsid w:val="002F1CB9"/>
    <w:rsid w:val="002F20AC"/>
    <w:rsid w:val="002F4301"/>
    <w:rsid w:val="002F707F"/>
    <w:rsid w:val="00300188"/>
    <w:rsid w:val="00300CAE"/>
    <w:rsid w:val="00302008"/>
    <w:rsid w:val="00302794"/>
    <w:rsid w:val="00303936"/>
    <w:rsid w:val="00304038"/>
    <w:rsid w:val="003072AB"/>
    <w:rsid w:val="00310833"/>
    <w:rsid w:val="00313BFE"/>
    <w:rsid w:val="00314A66"/>
    <w:rsid w:val="00314BFF"/>
    <w:rsid w:val="00315ACC"/>
    <w:rsid w:val="00317A4A"/>
    <w:rsid w:val="0032014B"/>
    <w:rsid w:val="0032017D"/>
    <w:rsid w:val="00320412"/>
    <w:rsid w:val="003208FB"/>
    <w:rsid w:val="003218C5"/>
    <w:rsid w:val="00322773"/>
    <w:rsid w:val="003241BC"/>
    <w:rsid w:val="00324E28"/>
    <w:rsid w:val="003255A1"/>
    <w:rsid w:val="003274A5"/>
    <w:rsid w:val="00327FB1"/>
    <w:rsid w:val="00333439"/>
    <w:rsid w:val="003347DD"/>
    <w:rsid w:val="0033481D"/>
    <w:rsid w:val="00335D05"/>
    <w:rsid w:val="00337303"/>
    <w:rsid w:val="003373A6"/>
    <w:rsid w:val="00337C17"/>
    <w:rsid w:val="00337CD0"/>
    <w:rsid w:val="003403C1"/>
    <w:rsid w:val="00341239"/>
    <w:rsid w:val="00341379"/>
    <w:rsid w:val="00341453"/>
    <w:rsid w:val="003438AB"/>
    <w:rsid w:val="003457E5"/>
    <w:rsid w:val="00350845"/>
    <w:rsid w:val="003512C3"/>
    <w:rsid w:val="0035226B"/>
    <w:rsid w:val="00352E92"/>
    <w:rsid w:val="00356D96"/>
    <w:rsid w:val="00357E53"/>
    <w:rsid w:val="00360EC7"/>
    <w:rsid w:val="003617CD"/>
    <w:rsid w:val="00361AF0"/>
    <w:rsid w:val="00361D79"/>
    <w:rsid w:val="00362349"/>
    <w:rsid w:val="00363452"/>
    <w:rsid w:val="003657BC"/>
    <w:rsid w:val="00366846"/>
    <w:rsid w:val="00367CA2"/>
    <w:rsid w:val="00367D2E"/>
    <w:rsid w:val="003735D3"/>
    <w:rsid w:val="003753D3"/>
    <w:rsid w:val="00376342"/>
    <w:rsid w:val="00376CDD"/>
    <w:rsid w:val="00377079"/>
    <w:rsid w:val="003772DD"/>
    <w:rsid w:val="00377F38"/>
    <w:rsid w:val="00384657"/>
    <w:rsid w:val="00386198"/>
    <w:rsid w:val="00390265"/>
    <w:rsid w:val="00390AE8"/>
    <w:rsid w:val="0039277C"/>
    <w:rsid w:val="0039279D"/>
    <w:rsid w:val="003935FA"/>
    <w:rsid w:val="003975B1"/>
    <w:rsid w:val="003A03DF"/>
    <w:rsid w:val="003A581F"/>
    <w:rsid w:val="003A74CA"/>
    <w:rsid w:val="003A7727"/>
    <w:rsid w:val="003B0EC1"/>
    <w:rsid w:val="003B2738"/>
    <w:rsid w:val="003B285D"/>
    <w:rsid w:val="003B2BD1"/>
    <w:rsid w:val="003B3027"/>
    <w:rsid w:val="003B3677"/>
    <w:rsid w:val="003B6C94"/>
    <w:rsid w:val="003B746F"/>
    <w:rsid w:val="003C1A16"/>
    <w:rsid w:val="003C1C26"/>
    <w:rsid w:val="003C494D"/>
    <w:rsid w:val="003C5D62"/>
    <w:rsid w:val="003C6709"/>
    <w:rsid w:val="003C6A2F"/>
    <w:rsid w:val="003C6BE6"/>
    <w:rsid w:val="003C7AE8"/>
    <w:rsid w:val="003D1545"/>
    <w:rsid w:val="003D19A3"/>
    <w:rsid w:val="003D1C31"/>
    <w:rsid w:val="003D2BDC"/>
    <w:rsid w:val="003D3160"/>
    <w:rsid w:val="003D3422"/>
    <w:rsid w:val="003D36DE"/>
    <w:rsid w:val="003D45B1"/>
    <w:rsid w:val="003D6423"/>
    <w:rsid w:val="003D6A06"/>
    <w:rsid w:val="003E0724"/>
    <w:rsid w:val="003E2737"/>
    <w:rsid w:val="003E29A3"/>
    <w:rsid w:val="003E4EEC"/>
    <w:rsid w:val="003E74A6"/>
    <w:rsid w:val="003F0470"/>
    <w:rsid w:val="003F211D"/>
    <w:rsid w:val="003F2928"/>
    <w:rsid w:val="003F4338"/>
    <w:rsid w:val="003F6B84"/>
    <w:rsid w:val="004003C9"/>
    <w:rsid w:val="00400622"/>
    <w:rsid w:val="004006A6"/>
    <w:rsid w:val="0040073D"/>
    <w:rsid w:val="004009FA"/>
    <w:rsid w:val="00402120"/>
    <w:rsid w:val="00403377"/>
    <w:rsid w:val="00412A0A"/>
    <w:rsid w:val="00413C62"/>
    <w:rsid w:val="00414859"/>
    <w:rsid w:val="00417823"/>
    <w:rsid w:val="00422232"/>
    <w:rsid w:val="00422893"/>
    <w:rsid w:val="00422958"/>
    <w:rsid w:val="0042309E"/>
    <w:rsid w:val="00423543"/>
    <w:rsid w:val="004236EF"/>
    <w:rsid w:val="00425213"/>
    <w:rsid w:val="00426673"/>
    <w:rsid w:val="0043285D"/>
    <w:rsid w:val="0043624D"/>
    <w:rsid w:val="00436312"/>
    <w:rsid w:val="00436748"/>
    <w:rsid w:val="0043709C"/>
    <w:rsid w:val="0043765B"/>
    <w:rsid w:val="004409CC"/>
    <w:rsid w:val="0044120E"/>
    <w:rsid w:val="004420BF"/>
    <w:rsid w:val="004429C2"/>
    <w:rsid w:val="00443DE8"/>
    <w:rsid w:val="00444902"/>
    <w:rsid w:val="00445DD5"/>
    <w:rsid w:val="004464EA"/>
    <w:rsid w:val="0045147C"/>
    <w:rsid w:val="00451A27"/>
    <w:rsid w:val="00452A96"/>
    <w:rsid w:val="00452B7D"/>
    <w:rsid w:val="00454CAF"/>
    <w:rsid w:val="00455BF9"/>
    <w:rsid w:val="004574DC"/>
    <w:rsid w:val="00460FFF"/>
    <w:rsid w:val="00462249"/>
    <w:rsid w:val="004622F4"/>
    <w:rsid w:val="004644AC"/>
    <w:rsid w:val="00465BAA"/>
    <w:rsid w:val="00465DCE"/>
    <w:rsid w:val="00466399"/>
    <w:rsid w:val="004666C1"/>
    <w:rsid w:val="004739E2"/>
    <w:rsid w:val="0047441F"/>
    <w:rsid w:val="00474C88"/>
    <w:rsid w:val="00474ECA"/>
    <w:rsid w:val="004753D9"/>
    <w:rsid w:val="00475BB4"/>
    <w:rsid w:val="004865AB"/>
    <w:rsid w:val="00487023"/>
    <w:rsid w:val="0049471F"/>
    <w:rsid w:val="004955A5"/>
    <w:rsid w:val="004958F1"/>
    <w:rsid w:val="004A096A"/>
    <w:rsid w:val="004A457A"/>
    <w:rsid w:val="004A4B2A"/>
    <w:rsid w:val="004A651C"/>
    <w:rsid w:val="004B038B"/>
    <w:rsid w:val="004B30A1"/>
    <w:rsid w:val="004B381A"/>
    <w:rsid w:val="004C0FC8"/>
    <w:rsid w:val="004C14AE"/>
    <w:rsid w:val="004C1AA8"/>
    <w:rsid w:val="004C2152"/>
    <w:rsid w:val="004C314A"/>
    <w:rsid w:val="004C3183"/>
    <w:rsid w:val="004C3D82"/>
    <w:rsid w:val="004C5E03"/>
    <w:rsid w:val="004C5FC8"/>
    <w:rsid w:val="004C68CB"/>
    <w:rsid w:val="004C6EF9"/>
    <w:rsid w:val="004D0D32"/>
    <w:rsid w:val="004D64BB"/>
    <w:rsid w:val="004E1892"/>
    <w:rsid w:val="004E1A02"/>
    <w:rsid w:val="004E4D2C"/>
    <w:rsid w:val="004E53D4"/>
    <w:rsid w:val="004E61AF"/>
    <w:rsid w:val="004F1899"/>
    <w:rsid w:val="004F2608"/>
    <w:rsid w:val="00500392"/>
    <w:rsid w:val="00501446"/>
    <w:rsid w:val="005016B7"/>
    <w:rsid w:val="00502058"/>
    <w:rsid w:val="0050397E"/>
    <w:rsid w:val="00503AE4"/>
    <w:rsid w:val="005057CE"/>
    <w:rsid w:val="0051034F"/>
    <w:rsid w:val="00510438"/>
    <w:rsid w:val="0051149F"/>
    <w:rsid w:val="00512DF3"/>
    <w:rsid w:val="00513B2D"/>
    <w:rsid w:val="005140F3"/>
    <w:rsid w:val="0051452B"/>
    <w:rsid w:val="00514822"/>
    <w:rsid w:val="00514CC4"/>
    <w:rsid w:val="00517AF2"/>
    <w:rsid w:val="005200EC"/>
    <w:rsid w:val="00520772"/>
    <w:rsid w:val="00520E1B"/>
    <w:rsid w:val="0052253F"/>
    <w:rsid w:val="00527965"/>
    <w:rsid w:val="00527D37"/>
    <w:rsid w:val="005301B3"/>
    <w:rsid w:val="005327C5"/>
    <w:rsid w:val="005329C1"/>
    <w:rsid w:val="00534424"/>
    <w:rsid w:val="00536351"/>
    <w:rsid w:val="005372CF"/>
    <w:rsid w:val="00544BA4"/>
    <w:rsid w:val="00545C9B"/>
    <w:rsid w:val="0055117E"/>
    <w:rsid w:val="005532C6"/>
    <w:rsid w:val="005535E5"/>
    <w:rsid w:val="005535F6"/>
    <w:rsid w:val="00554EB3"/>
    <w:rsid w:val="00560194"/>
    <w:rsid w:val="00562AA8"/>
    <w:rsid w:val="005643B0"/>
    <w:rsid w:val="00565783"/>
    <w:rsid w:val="0056618C"/>
    <w:rsid w:val="0056647B"/>
    <w:rsid w:val="00567135"/>
    <w:rsid w:val="00567614"/>
    <w:rsid w:val="00570E92"/>
    <w:rsid w:val="005713A7"/>
    <w:rsid w:val="0057219C"/>
    <w:rsid w:val="00574475"/>
    <w:rsid w:val="00576405"/>
    <w:rsid w:val="0058148B"/>
    <w:rsid w:val="00582899"/>
    <w:rsid w:val="0058312C"/>
    <w:rsid w:val="00584376"/>
    <w:rsid w:val="00594B95"/>
    <w:rsid w:val="005A35B9"/>
    <w:rsid w:val="005A63F7"/>
    <w:rsid w:val="005A6B8F"/>
    <w:rsid w:val="005B0711"/>
    <w:rsid w:val="005B1701"/>
    <w:rsid w:val="005B2D56"/>
    <w:rsid w:val="005B3070"/>
    <w:rsid w:val="005B3185"/>
    <w:rsid w:val="005B3CA5"/>
    <w:rsid w:val="005B3EBF"/>
    <w:rsid w:val="005B3F57"/>
    <w:rsid w:val="005B5625"/>
    <w:rsid w:val="005C0BB4"/>
    <w:rsid w:val="005C14BB"/>
    <w:rsid w:val="005C3648"/>
    <w:rsid w:val="005C3FC5"/>
    <w:rsid w:val="005C4E3D"/>
    <w:rsid w:val="005C5377"/>
    <w:rsid w:val="005C53E5"/>
    <w:rsid w:val="005C5DD5"/>
    <w:rsid w:val="005C6AFF"/>
    <w:rsid w:val="005D1B37"/>
    <w:rsid w:val="005D332D"/>
    <w:rsid w:val="005D3B9D"/>
    <w:rsid w:val="005D3BC9"/>
    <w:rsid w:val="005D3DA5"/>
    <w:rsid w:val="005D3E25"/>
    <w:rsid w:val="005D5003"/>
    <w:rsid w:val="005D71B8"/>
    <w:rsid w:val="005E07C4"/>
    <w:rsid w:val="005E2733"/>
    <w:rsid w:val="005E3550"/>
    <w:rsid w:val="005E3585"/>
    <w:rsid w:val="005E576D"/>
    <w:rsid w:val="005E68D1"/>
    <w:rsid w:val="005F1A52"/>
    <w:rsid w:val="005F2EC3"/>
    <w:rsid w:val="005F6037"/>
    <w:rsid w:val="005F7C2C"/>
    <w:rsid w:val="00600AD3"/>
    <w:rsid w:val="006010CF"/>
    <w:rsid w:val="00602BD9"/>
    <w:rsid w:val="00606299"/>
    <w:rsid w:val="00606E2F"/>
    <w:rsid w:val="006102E1"/>
    <w:rsid w:val="00610785"/>
    <w:rsid w:val="006109E6"/>
    <w:rsid w:val="00611CD6"/>
    <w:rsid w:val="006128AA"/>
    <w:rsid w:val="00612A66"/>
    <w:rsid w:val="006145AC"/>
    <w:rsid w:val="00614AE0"/>
    <w:rsid w:val="00615A6F"/>
    <w:rsid w:val="00615A9E"/>
    <w:rsid w:val="00616A56"/>
    <w:rsid w:val="00616FCB"/>
    <w:rsid w:val="00617F44"/>
    <w:rsid w:val="006219F6"/>
    <w:rsid w:val="00622A87"/>
    <w:rsid w:val="00623176"/>
    <w:rsid w:val="00624297"/>
    <w:rsid w:val="006300B6"/>
    <w:rsid w:val="00634739"/>
    <w:rsid w:val="006421B8"/>
    <w:rsid w:val="0064242C"/>
    <w:rsid w:val="00643DA0"/>
    <w:rsid w:val="006460AE"/>
    <w:rsid w:val="006461EA"/>
    <w:rsid w:val="00647A53"/>
    <w:rsid w:val="006515CE"/>
    <w:rsid w:val="0065180F"/>
    <w:rsid w:val="00652B09"/>
    <w:rsid w:val="00653854"/>
    <w:rsid w:val="00655835"/>
    <w:rsid w:val="00656757"/>
    <w:rsid w:val="00661421"/>
    <w:rsid w:val="00661A14"/>
    <w:rsid w:val="00662700"/>
    <w:rsid w:val="00662749"/>
    <w:rsid w:val="00663E5B"/>
    <w:rsid w:val="0066547D"/>
    <w:rsid w:val="006704E3"/>
    <w:rsid w:val="00670C27"/>
    <w:rsid w:val="006723A3"/>
    <w:rsid w:val="006735A8"/>
    <w:rsid w:val="00674A17"/>
    <w:rsid w:val="00677FCF"/>
    <w:rsid w:val="0068053E"/>
    <w:rsid w:val="006818C0"/>
    <w:rsid w:val="00681FDD"/>
    <w:rsid w:val="00682035"/>
    <w:rsid w:val="0068327F"/>
    <w:rsid w:val="00684674"/>
    <w:rsid w:val="006846E6"/>
    <w:rsid w:val="00684940"/>
    <w:rsid w:val="006853E3"/>
    <w:rsid w:val="00690C1F"/>
    <w:rsid w:val="00691307"/>
    <w:rsid w:val="0069174D"/>
    <w:rsid w:val="00691B31"/>
    <w:rsid w:val="00691CD5"/>
    <w:rsid w:val="006957D9"/>
    <w:rsid w:val="006A21E9"/>
    <w:rsid w:val="006A23A2"/>
    <w:rsid w:val="006A3CB4"/>
    <w:rsid w:val="006A5B90"/>
    <w:rsid w:val="006B0DEA"/>
    <w:rsid w:val="006B2951"/>
    <w:rsid w:val="006B4413"/>
    <w:rsid w:val="006B491E"/>
    <w:rsid w:val="006B4C2F"/>
    <w:rsid w:val="006B68D8"/>
    <w:rsid w:val="006B6BCB"/>
    <w:rsid w:val="006B77D8"/>
    <w:rsid w:val="006C06FF"/>
    <w:rsid w:val="006C18D1"/>
    <w:rsid w:val="006C1B82"/>
    <w:rsid w:val="006C6EC3"/>
    <w:rsid w:val="006C71B1"/>
    <w:rsid w:val="006C738D"/>
    <w:rsid w:val="006D1196"/>
    <w:rsid w:val="006D17E5"/>
    <w:rsid w:val="006D2E34"/>
    <w:rsid w:val="006D4A22"/>
    <w:rsid w:val="006D57B9"/>
    <w:rsid w:val="006D5DF5"/>
    <w:rsid w:val="006E1CF5"/>
    <w:rsid w:val="006E42B7"/>
    <w:rsid w:val="006E51B4"/>
    <w:rsid w:val="006E6BC1"/>
    <w:rsid w:val="006E751E"/>
    <w:rsid w:val="006F0753"/>
    <w:rsid w:val="006F12DC"/>
    <w:rsid w:val="006F20E2"/>
    <w:rsid w:val="006F3391"/>
    <w:rsid w:val="006F6B32"/>
    <w:rsid w:val="00700441"/>
    <w:rsid w:val="007012DC"/>
    <w:rsid w:val="00701321"/>
    <w:rsid w:val="0070200A"/>
    <w:rsid w:val="0070377C"/>
    <w:rsid w:val="0070589A"/>
    <w:rsid w:val="00705A3D"/>
    <w:rsid w:val="00706B64"/>
    <w:rsid w:val="00710C9C"/>
    <w:rsid w:val="0071317B"/>
    <w:rsid w:val="007133FF"/>
    <w:rsid w:val="0071788B"/>
    <w:rsid w:val="00717C2B"/>
    <w:rsid w:val="007227DD"/>
    <w:rsid w:val="00725AC4"/>
    <w:rsid w:val="007265EC"/>
    <w:rsid w:val="007266EC"/>
    <w:rsid w:val="00727D3E"/>
    <w:rsid w:val="00730AE9"/>
    <w:rsid w:val="007313AE"/>
    <w:rsid w:val="00733EEB"/>
    <w:rsid w:val="00734A97"/>
    <w:rsid w:val="00735EA0"/>
    <w:rsid w:val="00737D7E"/>
    <w:rsid w:val="00740991"/>
    <w:rsid w:val="00740F5F"/>
    <w:rsid w:val="00742812"/>
    <w:rsid w:val="0074339C"/>
    <w:rsid w:val="007433E8"/>
    <w:rsid w:val="00743E76"/>
    <w:rsid w:val="00744462"/>
    <w:rsid w:val="00745E71"/>
    <w:rsid w:val="00746171"/>
    <w:rsid w:val="007475BC"/>
    <w:rsid w:val="00750CC5"/>
    <w:rsid w:val="00751D22"/>
    <w:rsid w:val="007526E2"/>
    <w:rsid w:val="00755CB0"/>
    <w:rsid w:val="00757490"/>
    <w:rsid w:val="007577AE"/>
    <w:rsid w:val="0076050E"/>
    <w:rsid w:val="0076143A"/>
    <w:rsid w:val="007668B4"/>
    <w:rsid w:val="007669BE"/>
    <w:rsid w:val="00766B4A"/>
    <w:rsid w:val="00773671"/>
    <w:rsid w:val="00775713"/>
    <w:rsid w:val="00775DC1"/>
    <w:rsid w:val="0077630F"/>
    <w:rsid w:val="007767D5"/>
    <w:rsid w:val="00777EC2"/>
    <w:rsid w:val="00784B86"/>
    <w:rsid w:val="00785822"/>
    <w:rsid w:val="00790E2D"/>
    <w:rsid w:val="0079175D"/>
    <w:rsid w:val="00794111"/>
    <w:rsid w:val="007949C2"/>
    <w:rsid w:val="00794D86"/>
    <w:rsid w:val="00795D5E"/>
    <w:rsid w:val="00796AB0"/>
    <w:rsid w:val="00797919"/>
    <w:rsid w:val="00797C7E"/>
    <w:rsid w:val="007A27E6"/>
    <w:rsid w:val="007A396F"/>
    <w:rsid w:val="007A42C6"/>
    <w:rsid w:val="007A4405"/>
    <w:rsid w:val="007A5821"/>
    <w:rsid w:val="007A69EF"/>
    <w:rsid w:val="007A73E8"/>
    <w:rsid w:val="007A73F8"/>
    <w:rsid w:val="007A7E6F"/>
    <w:rsid w:val="007B0FB6"/>
    <w:rsid w:val="007B183F"/>
    <w:rsid w:val="007B27E3"/>
    <w:rsid w:val="007B6427"/>
    <w:rsid w:val="007B67A3"/>
    <w:rsid w:val="007B6B52"/>
    <w:rsid w:val="007B7320"/>
    <w:rsid w:val="007C1F5A"/>
    <w:rsid w:val="007C7092"/>
    <w:rsid w:val="007D43F0"/>
    <w:rsid w:val="007D4800"/>
    <w:rsid w:val="007D4847"/>
    <w:rsid w:val="007D4AED"/>
    <w:rsid w:val="007E1145"/>
    <w:rsid w:val="007E2B0F"/>
    <w:rsid w:val="007E3949"/>
    <w:rsid w:val="007E4644"/>
    <w:rsid w:val="007E56E1"/>
    <w:rsid w:val="007E745B"/>
    <w:rsid w:val="007F15FD"/>
    <w:rsid w:val="007F1F26"/>
    <w:rsid w:val="007F2C91"/>
    <w:rsid w:val="007F386D"/>
    <w:rsid w:val="007F45AA"/>
    <w:rsid w:val="007F5AEB"/>
    <w:rsid w:val="007F5EB3"/>
    <w:rsid w:val="007F65A1"/>
    <w:rsid w:val="00801020"/>
    <w:rsid w:val="00801BBE"/>
    <w:rsid w:val="00802C53"/>
    <w:rsid w:val="0080572A"/>
    <w:rsid w:val="00805782"/>
    <w:rsid w:val="00805B20"/>
    <w:rsid w:val="00806B07"/>
    <w:rsid w:val="008072DE"/>
    <w:rsid w:val="008073FA"/>
    <w:rsid w:val="0081017E"/>
    <w:rsid w:val="008128E8"/>
    <w:rsid w:val="008129B9"/>
    <w:rsid w:val="00813942"/>
    <w:rsid w:val="008149DD"/>
    <w:rsid w:val="008151C9"/>
    <w:rsid w:val="00815FC4"/>
    <w:rsid w:val="008210E3"/>
    <w:rsid w:val="0082186D"/>
    <w:rsid w:val="00824A23"/>
    <w:rsid w:val="00824C81"/>
    <w:rsid w:val="00825FED"/>
    <w:rsid w:val="00832D24"/>
    <w:rsid w:val="00833AFE"/>
    <w:rsid w:val="00834065"/>
    <w:rsid w:val="00834209"/>
    <w:rsid w:val="00836265"/>
    <w:rsid w:val="008402DB"/>
    <w:rsid w:val="00840392"/>
    <w:rsid w:val="00841333"/>
    <w:rsid w:val="008426C1"/>
    <w:rsid w:val="00843065"/>
    <w:rsid w:val="00843B00"/>
    <w:rsid w:val="0084515C"/>
    <w:rsid w:val="00845252"/>
    <w:rsid w:val="008479E9"/>
    <w:rsid w:val="008523B6"/>
    <w:rsid w:val="008531E2"/>
    <w:rsid w:val="00853269"/>
    <w:rsid w:val="008539C9"/>
    <w:rsid w:val="008567C4"/>
    <w:rsid w:val="00861905"/>
    <w:rsid w:val="008619B5"/>
    <w:rsid w:val="008629B2"/>
    <w:rsid w:val="00862A92"/>
    <w:rsid w:val="0086613C"/>
    <w:rsid w:val="008661EE"/>
    <w:rsid w:val="0086716A"/>
    <w:rsid w:val="0086755A"/>
    <w:rsid w:val="00867B1C"/>
    <w:rsid w:val="00876DC4"/>
    <w:rsid w:val="00877956"/>
    <w:rsid w:val="00880298"/>
    <w:rsid w:val="00880C89"/>
    <w:rsid w:val="00883266"/>
    <w:rsid w:val="00890A41"/>
    <w:rsid w:val="00893194"/>
    <w:rsid w:val="008933BA"/>
    <w:rsid w:val="008955D1"/>
    <w:rsid w:val="0089575F"/>
    <w:rsid w:val="0089705B"/>
    <w:rsid w:val="00897E31"/>
    <w:rsid w:val="008A0558"/>
    <w:rsid w:val="008A30AF"/>
    <w:rsid w:val="008A30DA"/>
    <w:rsid w:val="008A377F"/>
    <w:rsid w:val="008A44FE"/>
    <w:rsid w:val="008A5F11"/>
    <w:rsid w:val="008A67DB"/>
    <w:rsid w:val="008A75E7"/>
    <w:rsid w:val="008A78B1"/>
    <w:rsid w:val="008B026B"/>
    <w:rsid w:val="008B12C9"/>
    <w:rsid w:val="008B137C"/>
    <w:rsid w:val="008B53B5"/>
    <w:rsid w:val="008B61E0"/>
    <w:rsid w:val="008B65BB"/>
    <w:rsid w:val="008C22D4"/>
    <w:rsid w:val="008C3364"/>
    <w:rsid w:val="008C7177"/>
    <w:rsid w:val="008C7CAE"/>
    <w:rsid w:val="008D285B"/>
    <w:rsid w:val="008D2B84"/>
    <w:rsid w:val="008D301A"/>
    <w:rsid w:val="008D5118"/>
    <w:rsid w:val="008E1D38"/>
    <w:rsid w:val="008E29DC"/>
    <w:rsid w:val="008E48D2"/>
    <w:rsid w:val="008E5325"/>
    <w:rsid w:val="008E6EC1"/>
    <w:rsid w:val="008E7574"/>
    <w:rsid w:val="008F0BA9"/>
    <w:rsid w:val="008F11D6"/>
    <w:rsid w:val="008F1A1C"/>
    <w:rsid w:val="008F2925"/>
    <w:rsid w:val="008F685F"/>
    <w:rsid w:val="008F779B"/>
    <w:rsid w:val="008F7A2D"/>
    <w:rsid w:val="00904536"/>
    <w:rsid w:val="009057D1"/>
    <w:rsid w:val="00906F35"/>
    <w:rsid w:val="00907309"/>
    <w:rsid w:val="0091258C"/>
    <w:rsid w:val="0092171D"/>
    <w:rsid w:val="00923111"/>
    <w:rsid w:val="00931C1F"/>
    <w:rsid w:val="00934B26"/>
    <w:rsid w:val="009355CA"/>
    <w:rsid w:val="0093773D"/>
    <w:rsid w:val="0094715E"/>
    <w:rsid w:val="00950EC5"/>
    <w:rsid w:val="00951B5C"/>
    <w:rsid w:val="009539F3"/>
    <w:rsid w:val="00953C02"/>
    <w:rsid w:val="009575C3"/>
    <w:rsid w:val="00957BF9"/>
    <w:rsid w:val="00961A54"/>
    <w:rsid w:val="00961AA1"/>
    <w:rsid w:val="00963097"/>
    <w:rsid w:val="00965F0A"/>
    <w:rsid w:val="0096609E"/>
    <w:rsid w:val="009672FF"/>
    <w:rsid w:val="00970678"/>
    <w:rsid w:val="00970C2E"/>
    <w:rsid w:val="0097103B"/>
    <w:rsid w:val="00972D9E"/>
    <w:rsid w:val="009743AC"/>
    <w:rsid w:val="00974F3E"/>
    <w:rsid w:val="00975B3F"/>
    <w:rsid w:val="00975CBA"/>
    <w:rsid w:val="00977F1B"/>
    <w:rsid w:val="00980153"/>
    <w:rsid w:val="00982651"/>
    <w:rsid w:val="00983D13"/>
    <w:rsid w:val="00985257"/>
    <w:rsid w:val="00986DCF"/>
    <w:rsid w:val="00986DD9"/>
    <w:rsid w:val="009902D1"/>
    <w:rsid w:val="009946BB"/>
    <w:rsid w:val="0099630A"/>
    <w:rsid w:val="009A0079"/>
    <w:rsid w:val="009A5414"/>
    <w:rsid w:val="009A68F3"/>
    <w:rsid w:val="009B351E"/>
    <w:rsid w:val="009B41EB"/>
    <w:rsid w:val="009B429F"/>
    <w:rsid w:val="009B43B4"/>
    <w:rsid w:val="009B5325"/>
    <w:rsid w:val="009B57E3"/>
    <w:rsid w:val="009B79B6"/>
    <w:rsid w:val="009C2BF4"/>
    <w:rsid w:val="009C52E8"/>
    <w:rsid w:val="009C69F2"/>
    <w:rsid w:val="009C6FC2"/>
    <w:rsid w:val="009C7E46"/>
    <w:rsid w:val="009D55B7"/>
    <w:rsid w:val="009D6E35"/>
    <w:rsid w:val="009D7153"/>
    <w:rsid w:val="009D7834"/>
    <w:rsid w:val="009E0678"/>
    <w:rsid w:val="009E50C9"/>
    <w:rsid w:val="009F049E"/>
    <w:rsid w:val="009F1084"/>
    <w:rsid w:val="009F63D2"/>
    <w:rsid w:val="009F6441"/>
    <w:rsid w:val="009F66D2"/>
    <w:rsid w:val="00A00BD2"/>
    <w:rsid w:val="00A02EAC"/>
    <w:rsid w:val="00A03995"/>
    <w:rsid w:val="00A03D11"/>
    <w:rsid w:val="00A04C9B"/>
    <w:rsid w:val="00A04F3A"/>
    <w:rsid w:val="00A0648C"/>
    <w:rsid w:val="00A079E8"/>
    <w:rsid w:val="00A1155B"/>
    <w:rsid w:val="00A12435"/>
    <w:rsid w:val="00A128AB"/>
    <w:rsid w:val="00A12E78"/>
    <w:rsid w:val="00A14689"/>
    <w:rsid w:val="00A14DD4"/>
    <w:rsid w:val="00A1558D"/>
    <w:rsid w:val="00A17CAF"/>
    <w:rsid w:val="00A17EA8"/>
    <w:rsid w:val="00A210F8"/>
    <w:rsid w:val="00A22936"/>
    <w:rsid w:val="00A2299B"/>
    <w:rsid w:val="00A23099"/>
    <w:rsid w:val="00A25B15"/>
    <w:rsid w:val="00A26C91"/>
    <w:rsid w:val="00A273D4"/>
    <w:rsid w:val="00A3688C"/>
    <w:rsid w:val="00A36D56"/>
    <w:rsid w:val="00A37FFB"/>
    <w:rsid w:val="00A40F4C"/>
    <w:rsid w:val="00A423AF"/>
    <w:rsid w:val="00A42ACB"/>
    <w:rsid w:val="00A44A4F"/>
    <w:rsid w:val="00A44B4C"/>
    <w:rsid w:val="00A4507B"/>
    <w:rsid w:val="00A45B3A"/>
    <w:rsid w:val="00A46B18"/>
    <w:rsid w:val="00A46DA0"/>
    <w:rsid w:val="00A50453"/>
    <w:rsid w:val="00A50C53"/>
    <w:rsid w:val="00A51890"/>
    <w:rsid w:val="00A51A3D"/>
    <w:rsid w:val="00A56C7A"/>
    <w:rsid w:val="00A57188"/>
    <w:rsid w:val="00A60514"/>
    <w:rsid w:val="00A61951"/>
    <w:rsid w:val="00A61B63"/>
    <w:rsid w:val="00A62AD5"/>
    <w:rsid w:val="00A62B42"/>
    <w:rsid w:val="00A62D27"/>
    <w:rsid w:val="00A65188"/>
    <w:rsid w:val="00A65D2F"/>
    <w:rsid w:val="00A667BC"/>
    <w:rsid w:val="00A6737F"/>
    <w:rsid w:val="00A67A4F"/>
    <w:rsid w:val="00A72A59"/>
    <w:rsid w:val="00A72F4C"/>
    <w:rsid w:val="00A73096"/>
    <w:rsid w:val="00A736B6"/>
    <w:rsid w:val="00A7584E"/>
    <w:rsid w:val="00A75A7B"/>
    <w:rsid w:val="00A75C72"/>
    <w:rsid w:val="00A764D6"/>
    <w:rsid w:val="00A806F2"/>
    <w:rsid w:val="00A81DB0"/>
    <w:rsid w:val="00A82A85"/>
    <w:rsid w:val="00A83568"/>
    <w:rsid w:val="00A85717"/>
    <w:rsid w:val="00A85CA9"/>
    <w:rsid w:val="00A86004"/>
    <w:rsid w:val="00A86868"/>
    <w:rsid w:val="00A914A3"/>
    <w:rsid w:val="00A915D3"/>
    <w:rsid w:val="00A92C9B"/>
    <w:rsid w:val="00A944C4"/>
    <w:rsid w:val="00A94889"/>
    <w:rsid w:val="00A956E6"/>
    <w:rsid w:val="00A97395"/>
    <w:rsid w:val="00AA0963"/>
    <w:rsid w:val="00AA1156"/>
    <w:rsid w:val="00AA1946"/>
    <w:rsid w:val="00AB0248"/>
    <w:rsid w:val="00AB0B48"/>
    <w:rsid w:val="00AB191C"/>
    <w:rsid w:val="00AB2429"/>
    <w:rsid w:val="00AB2790"/>
    <w:rsid w:val="00AB2C13"/>
    <w:rsid w:val="00AB2F95"/>
    <w:rsid w:val="00AB432B"/>
    <w:rsid w:val="00AB457A"/>
    <w:rsid w:val="00AB46CD"/>
    <w:rsid w:val="00AC0315"/>
    <w:rsid w:val="00AC1B71"/>
    <w:rsid w:val="00AC2ADB"/>
    <w:rsid w:val="00AC4580"/>
    <w:rsid w:val="00AC73F8"/>
    <w:rsid w:val="00AD0C1E"/>
    <w:rsid w:val="00AD0F7B"/>
    <w:rsid w:val="00AD159B"/>
    <w:rsid w:val="00AD1D59"/>
    <w:rsid w:val="00AD3D9A"/>
    <w:rsid w:val="00AD5276"/>
    <w:rsid w:val="00AD64BC"/>
    <w:rsid w:val="00AD6A28"/>
    <w:rsid w:val="00AE1B2E"/>
    <w:rsid w:val="00AE2481"/>
    <w:rsid w:val="00AE284B"/>
    <w:rsid w:val="00AE335D"/>
    <w:rsid w:val="00AE3DB2"/>
    <w:rsid w:val="00AE4B55"/>
    <w:rsid w:val="00AE4E8A"/>
    <w:rsid w:val="00AE5CCE"/>
    <w:rsid w:val="00AE7AD2"/>
    <w:rsid w:val="00AF1D80"/>
    <w:rsid w:val="00AF2383"/>
    <w:rsid w:val="00AF3423"/>
    <w:rsid w:val="00AF3457"/>
    <w:rsid w:val="00AF4172"/>
    <w:rsid w:val="00AF637F"/>
    <w:rsid w:val="00B03D7C"/>
    <w:rsid w:val="00B05766"/>
    <w:rsid w:val="00B0722F"/>
    <w:rsid w:val="00B07B47"/>
    <w:rsid w:val="00B13121"/>
    <w:rsid w:val="00B14589"/>
    <w:rsid w:val="00B15D91"/>
    <w:rsid w:val="00B16E50"/>
    <w:rsid w:val="00B17CA4"/>
    <w:rsid w:val="00B220E1"/>
    <w:rsid w:val="00B24CD2"/>
    <w:rsid w:val="00B25134"/>
    <w:rsid w:val="00B2542D"/>
    <w:rsid w:val="00B25791"/>
    <w:rsid w:val="00B27912"/>
    <w:rsid w:val="00B3095B"/>
    <w:rsid w:val="00B31D8A"/>
    <w:rsid w:val="00B32912"/>
    <w:rsid w:val="00B33822"/>
    <w:rsid w:val="00B3760C"/>
    <w:rsid w:val="00B37A6A"/>
    <w:rsid w:val="00B40243"/>
    <w:rsid w:val="00B4154D"/>
    <w:rsid w:val="00B42EC7"/>
    <w:rsid w:val="00B45680"/>
    <w:rsid w:val="00B45F85"/>
    <w:rsid w:val="00B47DC2"/>
    <w:rsid w:val="00B50C71"/>
    <w:rsid w:val="00B510E6"/>
    <w:rsid w:val="00B51C0C"/>
    <w:rsid w:val="00B5273A"/>
    <w:rsid w:val="00B53666"/>
    <w:rsid w:val="00B61F6E"/>
    <w:rsid w:val="00B64F1E"/>
    <w:rsid w:val="00B665DC"/>
    <w:rsid w:val="00B67B58"/>
    <w:rsid w:val="00B67C5B"/>
    <w:rsid w:val="00B72AF9"/>
    <w:rsid w:val="00B73915"/>
    <w:rsid w:val="00B75801"/>
    <w:rsid w:val="00B75F2C"/>
    <w:rsid w:val="00B7604E"/>
    <w:rsid w:val="00B776C2"/>
    <w:rsid w:val="00B8008C"/>
    <w:rsid w:val="00B804B5"/>
    <w:rsid w:val="00B80541"/>
    <w:rsid w:val="00B811F6"/>
    <w:rsid w:val="00B82C18"/>
    <w:rsid w:val="00B82D6C"/>
    <w:rsid w:val="00B83D20"/>
    <w:rsid w:val="00B85AD2"/>
    <w:rsid w:val="00B85E70"/>
    <w:rsid w:val="00B86504"/>
    <w:rsid w:val="00B87158"/>
    <w:rsid w:val="00B8738A"/>
    <w:rsid w:val="00B936D0"/>
    <w:rsid w:val="00B9373F"/>
    <w:rsid w:val="00B9444C"/>
    <w:rsid w:val="00B95841"/>
    <w:rsid w:val="00B96369"/>
    <w:rsid w:val="00BA0BE7"/>
    <w:rsid w:val="00BA0D66"/>
    <w:rsid w:val="00BA1E73"/>
    <w:rsid w:val="00BA2070"/>
    <w:rsid w:val="00BA276B"/>
    <w:rsid w:val="00BA3E3B"/>
    <w:rsid w:val="00BA4DFE"/>
    <w:rsid w:val="00BA563A"/>
    <w:rsid w:val="00BA58BC"/>
    <w:rsid w:val="00BA7978"/>
    <w:rsid w:val="00BB1E27"/>
    <w:rsid w:val="00BB2A90"/>
    <w:rsid w:val="00BB7E4E"/>
    <w:rsid w:val="00BB7FAC"/>
    <w:rsid w:val="00BC1473"/>
    <w:rsid w:val="00BC44C8"/>
    <w:rsid w:val="00BC4ABF"/>
    <w:rsid w:val="00BC6F18"/>
    <w:rsid w:val="00BD06CD"/>
    <w:rsid w:val="00BD1DCE"/>
    <w:rsid w:val="00BD3DB0"/>
    <w:rsid w:val="00BD52F1"/>
    <w:rsid w:val="00BE22ED"/>
    <w:rsid w:val="00BE236B"/>
    <w:rsid w:val="00BE7BF8"/>
    <w:rsid w:val="00BF0A2D"/>
    <w:rsid w:val="00BF1762"/>
    <w:rsid w:val="00BF2C62"/>
    <w:rsid w:val="00BF4206"/>
    <w:rsid w:val="00BF48B3"/>
    <w:rsid w:val="00BF647E"/>
    <w:rsid w:val="00BF67F2"/>
    <w:rsid w:val="00BF7B63"/>
    <w:rsid w:val="00C0099D"/>
    <w:rsid w:val="00C00FCE"/>
    <w:rsid w:val="00C01273"/>
    <w:rsid w:val="00C01873"/>
    <w:rsid w:val="00C01D73"/>
    <w:rsid w:val="00C02019"/>
    <w:rsid w:val="00C02763"/>
    <w:rsid w:val="00C02995"/>
    <w:rsid w:val="00C03E35"/>
    <w:rsid w:val="00C067B7"/>
    <w:rsid w:val="00C07705"/>
    <w:rsid w:val="00C077CC"/>
    <w:rsid w:val="00C07FD0"/>
    <w:rsid w:val="00C1660B"/>
    <w:rsid w:val="00C206C3"/>
    <w:rsid w:val="00C2216C"/>
    <w:rsid w:val="00C24705"/>
    <w:rsid w:val="00C2483F"/>
    <w:rsid w:val="00C24FE0"/>
    <w:rsid w:val="00C25018"/>
    <w:rsid w:val="00C3123E"/>
    <w:rsid w:val="00C33BD9"/>
    <w:rsid w:val="00C35BB1"/>
    <w:rsid w:val="00C36BE1"/>
    <w:rsid w:val="00C36F47"/>
    <w:rsid w:val="00C403A8"/>
    <w:rsid w:val="00C417BF"/>
    <w:rsid w:val="00C4220F"/>
    <w:rsid w:val="00C47CDD"/>
    <w:rsid w:val="00C50EEB"/>
    <w:rsid w:val="00C51DCA"/>
    <w:rsid w:val="00C53EC9"/>
    <w:rsid w:val="00C555CE"/>
    <w:rsid w:val="00C572E2"/>
    <w:rsid w:val="00C63B83"/>
    <w:rsid w:val="00C66718"/>
    <w:rsid w:val="00C66D46"/>
    <w:rsid w:val="00C66FCB"/>
    <w:rsid w:val="00C67F30"/>
    <w:rsid w:val="00C73565"/>
    <w:rsid w:val="00C745EE"/>
    <w:rsid w:val="00C75074"/>
    <w:rsid w:val="00C75446"/>
    <w:rsid w:val="00C768FE"/>
    <w:rsid w:val="00C76A82"/>
    <w:rsid w:val="00C76E5A"/>
    <w:rsid w:val="00C7735E"/>
    <w:rsid w:val="00C8027F"/>
    <w:rsid w:val="00C817A7"/>
    <w:rsid w:val="00C81E15"/>
    <w:rsid w:val="00C834D9"/>
    <w:rsid w:val="00C85279"/>
    <w:rsid w:val="00C87008"/>
    <w:rsid w:val="00C9289A"/>
    <w:rsid w:val="00C95CE4"/>
    <w:rsid w:val="00C96323"/>
    <w:rsid w:val="00C96CF9"/>
    <w:rsid w:val="00CA0318"/>
    <w:rsid w:val="00CA0BAC"/>
    <w:rsid w:val="00CA16E2"/>
    <w:rsid w:val="00CA1851"/>
    <w:rsid w:val="00CA2B7D"/>
    <w:rsid w:val="00CA3C3B"/>
    <w:rsid w:val="00CA4BCC"/>
    <w:rsid w:val="00CA653D"/>
    <w:rsid w:val="00CA65F6"/>
    <w:rsid w:val="00CA77C5"/>
    <w:rsid w:val="00CB278F"/>
    <w:rsid w:val="00CB55F0"/>
    <w:rsid w:val="00CB5863"/>
    <w:rsid w:val="00CC16F9"/>
    <w:rsid w:val="00CC32F8"/>
    <w:rsid w:val="00CC3C56"/>
    <w:rsid w:val="00CC4387"/>
    <w:rsid w:val="00CC5766"/>
    <w:rsid w:val="00CD0096"/>
    <w:rsid w:val="00CD2694"/>
    <w:rsid w:val="00CD2D68"/>
    <w:rsid w:val="00CD31E2"/>
    <w:rsid w:val="00CD4F68"/>
    <w:rsid w:val="00CD5963"/>
    <w:rsid w:val="00CD7BF5"/>
    <w:rsid w:val="00CE0B20"/>
    <w:rsid w:val="00CE6458"/>
    <w:rsid w:val="00CF0673"/>
    <w:rsid w:val="00CF0964"/>
    <w:rsid w:val="00CF1DEF"/>
    <w:rsid w:val="00CF291F"/>
    <w:rsid w:val="00CF67C4"/>
    <w:rsid w:val="00CF6868"/>
    <w:rsid w:val="00CF75E8"/>
    <w:rsid w:val="00CF7F3F"/>
    <w:rsid w:val="00D00191"/>
    <w:rsid w:val="00D00F16"/>
    <w:rsid w:val="00D03D43"/>
    <w:rsid w:val="00D05A61"/>
    <w:rsid w:val="00D1080A"/>
    <w:rsid w:val="00D10EF6"/>
    <w:rsid w:val="00D13D42"/>
    <w:rsid w:val="00D17FE1"/>
    <w:rsid w:val="00D20ED3"/>
    <w:rsid w:val="00D23919"/>
    <w:rsid w:val="00D2427A"/>
    <w:rsid w:val="00D24368"/>
    <w:rsid w:val="00D25DCF"/>
    <w:rsid w:val="00D263D4"/>
    <w:rsid w:val="00D26C21"/>
    <w:rsid w:val="00D27C61"/>
    <w:rsid w:val="00D30774"/>
    <w:rsid w:val="00D30CF4"/>
    <w:rsid w:val="00D3170F"/>
    <w:rsid w:val="00D31B06"/>
    <w:rsid w:val="00D31FB4"/>
    <w:rsid w:val="00D34C58"/>
    <w:rsid w:val="00D3653A"/>
    <w:rsid w:val="00D373E7"/>
    <w:rsid w:val="00D4057B"/>
    <w:rsid w:val="00D40B45"/>
    <w:rsid w:val="00D421E4"/>
    <w:rsid w:val="00D427B2"/>
    <w:rsid w:val="00D43728"/>
    <w:rsid w:val="00D44954"/>
    <w:rsid w:val="00D463E2"/>
    <w:rsid w:val="00D469BC"/>
    <w:rsid w:val="00D50A8E"/>
    <w:rsid w:val="00D514DD"/>
    <w:rsid w:val="00D52D5C"/>
    <w:rsid w:val="00D52E8C"/>
    <w:rsid w:val="00D54DFF"/>
    <w:rsid w:val="00D57769"/>
    <w:rsid w:val="00D57936"/>
    <w:rsid w:val="00D5D71B"/>
    <w:rsid w:val="00D6004E"/>
    <w:rsid w:val="00D61AF4"/>
    <w:rsid w:val="00D62D71"/>
    <w:rsid w:val="00D655E2"/>
    <w:rsid w:val="00D72C1A"/>
    <w:rsid w:val="00D738A7"/>
    <w:rsid w:val="00D762EC"/>
    <w:rsid w:val="00D77AD6"/>
    <w:rsid w:val="00D814C2"/>
    <w:rsid w:val="00D83F07"/>
    <w:rsid w:val="00D84537"/>
    <w:rsid w:val="00D873EB"/>
    <w:rsid w:val="00D87DAF"/>
    <w:rsid w:val="00D92E1E"/>
    <w:rsid w:val="00D930C4"/>
    <w:rsid w:val="00D940CA"/>
    <w:rsid w:val="00D94853"/>
    <w:rsid w:val="00D973DF"/>
    <w:rsid w:val="00D974F2"/>
    <w:rsid w:val="00DA076A"/>
    <w:rsid w:val="00DA265E"/>
    <w:rsid w:val="00DA2F6E"/>
    <w:rsid w:val="00DA6A6A"/>
    <w:rsid w:val="00DA75DE"/>
    <w:rsid w:val="00DB10FD"/>
    <w:rsid w:val="00DB2AF6"/>
    <w:rsid w:val="00DB315E"/>
    <w:rsid w:val="00DB467E"/>
    <w:rsid w:val="00DB5251"/>
    <w:rsid w:val="00DB6A5E"/>
    <w:rsid w:val="00DC1734"/>
    <w:rsid w:val="00DC1B28"/>
    <w:rsid w:val="00DC328C"/>
    <w:rsid w:val="00DC4F04"/>
    <w:rsid w:val="00DC65FE"/>
    <w:rsid w:val="00DC6DD3"/>
    <w:rsid w:val="00DC746A"/>
    <w:rsid w:val="00DC74EF"/>
    <w:rsid w:val="00DD0A8A"/>
    <w:rsid w:val="00DD1FCB"/>
    <w:rsid w:val="00DD25C9"/>
    <w:rsid w:val="00DD359F"/>
    <w:rsid w:val="00DD474C"/>
    <w:rsid w:val="00DE04A2"/>
    <w:rsid w:val="00DE1830"/>
    <w:rsid w:val="00DE325B"/>
    <w:rsid w:val="00DE570E"/>
    <w:rsid w:val="00DE6469"/>
    <w:rsid w:val="00DF08DD"/>
    <w:rsid w:val="00DF1AE1"/>
    <w:rsid w:val="00DF1EAF"/>
    <w:rsid w:val="00DF24D8"/>
    <w:rsid w:val="00DF29FE"/>
    <w:rsid w:val="00DF449A"/>
    <w:rsid w:val="00DF4A87"/>
    <w:rsid w:val="00DF4DA4"/>
    <w:rsid w:val="00DF537B"/>
    <w:rsid w:val="00DF65E6"/>
    <w:rsid w:val="00DF6FE7"/>
    <w:rsid w:val="00E02E34"/>
    <w:rsid w:val="00E06A32"/>
    <w:rsid w:val="00E06E1C"/>
    <w:rsid w:val="00E11752"/>
    <w:rsid w:val="00E16311"/>
    <w:rsid w:val="00E21491"/>
    <w:rsid w:val="00E21E3A"/>
    <w:rsid w:val="00E22821"/>
    <w:rsid w:val="00E22E20"/>
    <w:rsid w:val="00E24B32"/>
    <w:rsid w:val="00E2634B"/>
    <w:rsid w:val="00E2640D"/>
    <w:rsid w:val="00E26648"/>
    <w:rsid w:val="00E26ADF"/>
    <w:rsid w:val="00E27DDC"/>
    <w:rsid w:val="00E314B6"/>
    <w:rsid w:val="00E31E58"/>
    <w:rsid w:val="00E33139"/>
    <w:rsid w:val="00E36908"/>
    <w:rsid w:val="00E3699E"/>
    <w:rsid w:val="00E36D33"/>
    <w:rsid w:val="00E4006F"/>
    <w:rsid w:val="00E4166C"/>
    <w:rsid w:val="00E41798"/>
    <w:rsid w:val="00E41DA2"/>
    <w:rsid w:val="00E42D4D"/>
    <w:rsid w:val="00E461CF"/>
    <w:rsid w:val="00E46C63"/>
    <w:rsid w:val="00E47B26"/>
    <w:rsid w:val="00E50D8B"/>
    <w:rsid w:val="00E51ED7"/>
    <w:rsid w:val="00E521E9"/>
    <w:rsid w:val="00E53A6C"/>
    <w:rsid w:val="00E57083"/>
    <w:rsid w:val="00E60265"/>
    <w:rsid w:val="00E64FF5"/>
    <w:rsid w:val="00E71872"/>
    <w:rsid w:val="00E730B7"/>
    <w:rsid w:val="00E73E75"/>
    <w:rsid w:val="00E75C13"/>
    <w:rsid w:val="00E7670D"/>
    <w:rsid w:val="00E82901"/>
    <w:rsid w:val="00E83038"/>
    <w:rsid w:val="00E8319B"/>
    <w:rsid w:val="00E868F1"/>
    <w:rsid w:val="00E91A8A"/>
    <w:rsid w:val="00E91E04"/>
    <w:rsid w:val="00E91ECB"/>
    <w:rsid w:val="00E92240"/>
    <w:rsid w:val="00E935E1"/>
    <w:rsid w:val="00E94932"/>
    <w:rsid w:val="00E97CA7"/>
    <w:rsid w:val="00EA0983"/>
    <w:rsid w:val="00EA1291"/>
    <w:rsid w:val="00EA2339"/>
    <w:rsid w:val="00EA37D4"/>
    <w:rsid w:val="00EA386B"/>
    <w:rsid w:val="00EA502E"/>
    <w:rsid w:val="00EA5296"/>
    <w:rsid w:val="00EA5DCF"/>
    <w:rsid w:val="00EA5F0D"/>
    <w:rsid w:val="00EA630B"/>
    <w:rsid w:val="00EA7231"/>
    <w:rsid w:val="00EA7844"/>
    <w:rsid w:val="00EA7AF2"/>
    <w:rsid w:val="00EB3B74"/>
    <w:rsid w:val="00EB540B"/>
    <w:rsid w:val="00EB5F7D"/>
    <w:rsid w:val="00EB61D8"/>
    <w:rsid w:val="00EC12A0"/>
    <w:rsid w:val="00EC1A3A"/>
    <w:rsid w:val="00EC2013"/>
    <w:rsid w:val="00EC40AD"/>
    <w:rsid w:val="00EC4BEA"/>
    <w:rsid w:val="00EC60DE"/>
    <w:rsid w:val="00EC619A"/>
    <w:rsid w:val="00EC6E41"/>
    <w:rsid w:val="00EC730F"/>
    <w:rsid w:val="00EC7338"/>
    <w:rsid w:val="00EC74FF"/>
    <w:rsid w:val="00ED0151"/>
    <w:rsid w:val="00ED157C"/>
    <w:rsid w:val="00ED16BF"/>
    <w:rsid w:val="00ED182E"/>
    <w:rsid w:val="00ED20D0"/>
    <w:rsid w:val="00ED213A"/>
    <w:rsid w:val="00ED31B9"/>
    <w:rsid w:val="00ED3706"/>
    <w:rsid w:val="00ED3CDA"/>
    <w:rsid w:val="00ED3ED3"/>
    <w:rsid w:val="00ED7B66"/>
    <w:rsid w:val="00EE2EA0"/>
    <w:rsid w:val="00EE3763"/>
    <w:rsid w:val="00EF0997"/>
    <w:rsid w:val="00EF19AA"/>
    <w:rsid w:val="00EF2957"/>
    <w:rsid w:val="00EF2CE0"/>
    <w:rsid w:val="00EF407A"/>
    <w:rsid w:val="00EF488F"/>
    <w:rsid w:val="00EF4BAB"/>
    <w:rsid w:val="00EF75D2"/>
    <w:rsid w:val="00EF7901"/>
    <w:rsid w:val="00EF7B0E"/>
    <w:rsid w:val="00F0080E"/>
    <w:rsid w:val="00F011E1"/>
    <w:rsid w:val="00F02C17"/>
    <w:rsid w:val="00F03059"/>
    <w:rsid w:val="00F0313E"/>
    <w:rsid w:val="00F04CFC"/>
    <w:rsid w:val="00F04E34"/>
    <w:rsid w:val="00F06BFB"/>
    <w:rsid w:val="00F07B8B"/>
    <w:rsid w:val="00F130B1"/>
    <w:rsid w:val="00F131CE"/>
    <w:rsid w:val="00F1398F"/>
    <w:rsid w:val="00F15461"/>
    <w:rsid w:val="00F1687E"/>
    <w:rsid w:val="00F16D1C"/>
    <w:rsid w:val="00F2152C"/>
    <w:rsid w:val="00F222D4"/>
    <w:rsid w:val="00F2347E"/>
    <w:rsid w:val="00F25C24"/>
    <w:rsid w:val="00F26E58"/>
    <w:rsid w:val="00F27B01"/>
    <w:rsid w:val="00F27FA1"/>
    <w:rsid w:val="00F307C4"/>
    <w:rsid w:val="00F31506"/>
    <w:rsid w:val="00F31A76"/>
    <w:rsid w:val="00F335CD"/>
    <w:rsid w:val="00F3695D"/>
    <w:rsid w:val="00F37D61"/>
    <w:rsid w:val="00F41B04"/>
    <w:rsid w:val="00F43547"/>
    <w:rsid w:val="00F45F46"/>
    <w:rsid w:val="00F51517"/>
    <w:rsid w:val="00F5289C"/>
    <w:rsid w:val="00F5316C"/>
    <w:rsid w:val="00F5429D"/>
    <w:rsid w:val="00F545EE"/>
    <w:rsid w:val="00F56960"/>
    <w:rsid w:val="00F56B5E"/>
    <w:rsid w:val="00F57D42"/>
    <w:rsid w:val="00F57E37"/>
    <w:rsid w:val="00F60F9C"/>
    <w:rsid w:val="00F6264E"/>
    <w:rsid w:val="00F63983"/>
    <w:rsid w:val="00F71BA0"/>
    <w:rsid w:val="00F72E6D"/>
    <w:rsid w:val="00F73BF4"/>
    <w:rsid w:val="00F743D4"/>
    <w:rsid w:val="00F76039"/>
    <w:rsid w:val="00F80C8A"/>
    <w:rsid w:val="00F811D3"/>
    <w:rsid w:val="00F831D4"/>
    <w:rsid w:val="00F859C9"/>
    <w:rsid w:val="00F901FA"/>
    <w:rsid w:val="00F93509"/>
    <w:rsid w:val="00F945EC"/>
    <w:rsid w:val="00F9488F"/>
    <w:rsid w:val="00F97AB7"/>
    <w:rsid w:val="00F97F8C"/>
    <w:rsid w:val="00FA0DD6"/>
    <w:rsid w:val="00FA1DE4"/>
    <w:rsid w:val="00FA226C"/>
    <w:rsid w:val="00FA49C3"/>
    <w:rsid w:val="00FA7929"/>
    <w:rsid w:val="00FB0572"/>
    <w:rsid w:val="00FB0885"/>
    <w:rsid w:val="00FB1FED"/>
    <w:rsid w:val="00FB272C"/>
    <w:rsid w:val="00FB708A"/>
    <w:rsid w:val="00FC0078"/>
    <w:rsid w:val="00FC1C42"/>
    <w:rsid w:val="00FC2EDD"/>
    <w:rsid w:val="00FC2F4F"/>
    <w:rsid w:val="00FC3779"/>
    <w:rsid w:val="00FC3E45"/>
    <w:rsid w:val="00FC5A38"/>
    <w:rsid w:val="00FD01D7"/>
    <w:rsid w:val="00FD12A6"/>
    <w:rsid w:val="00FD5BD9"/>
    <w:rsid w:val="00FD606F"/>
    <w:rsid w:val="00FD618A"/>
    <w:rsid w:val="00FD77AE"/>
    <w:rsid w:val="00FE0A49"/>
    <w:rsid w:val="00FE0B0B"/>
    <w:rsid w:val="00FE0BCF"/>
    <w:rsid w:val="00FE247C"/>
    <w:rsid w:val="00FE2981"/>
    <w:rsid w:val="00FE2E14"/>
    <w:rsid w:val="00FE3270"/>
    <w:rsid w:val="00FE4624"/>
    <w:rsid w:val="00FE4F9D"/>
    <w:rsid w:val="00FE5BA9"/>
    <w:rsid w:val="00FE60E2"/>
    <w:rsid w:val="00FE66FA"/>
    <w:rsid w:val="00FE6907"/>
    <w:rsid w:val="00FF0A6E"/>
    <w:rsid w:val="00FF0C88"/>
    <w:rsid w:val="00FF1493"/>
    <w:rsid w:val="00FF1D96"/>
    <w:rsid w:val="00FF34D6"/>
    <w:rsid w:val="00FF4676"/>
    <w:rsid w:val="00FF4C28"/>
    <w:rsid w:val="01314123"/>
    <w:rsid w:val="014D69AE"/>
    <w:rsid w:val="0176C740"/>
    <w:rsid w:val="018A6742"/>
    <w:rsid w:val="028A29DD"/>
    <w:rsid w:val="02EC64B5"/>
    <w:rsid w:val="0326D56E"/>
    <w:rsid w:val="0330B6A2"/>
    <w:rsid w:val="0399E76D"/>
    <w:rsid w:val="03AE3612"/>
    <w:rsid w:val="03E23CB7"/>
    <w:rsid w:val="051C733B"/>
    <w:rsid w:val="051F80B3"/>
    <w:rsid w:val="05BA1921"/>
    <w:rsid w:val="06579628"/>
    <w:rsid w:val="0682F77B"/>
    <w:rsid w:val="069A12E1"/>
    <w:rsid w:val="06C6237D"/>
    <w:rsid w:val="06FD3588"/>
    <w:rsid w:val="0743466A"/>
    <w:rsid w:val="07EE1FA5"/>
    <w:rsid w:val="080AEC37"/>
    <w:rsid w:val="0861458C"/>
    <w:rsid w:val="08C243FC"/>
    <w:rsid w:val="094F3AB8"/>
    <w:rsid w:val="097D7AB3"/>
    <w:rsid w:val="0AA1901E"/>
    <w:rsid w:val="0AC1AFEA"/>
    <w:rsid w:val="0AC8A4B5"/>
    <w:rsid w:val="0B422E4D"/>
    <w:rsid w:val="0B501BA1"/>
    <w:rsid w:val="0B593D65"/>
    <w:rsid w:val="0B704CAF"/>
    <w:rsid w:val="0D5F1A48"/>
    <w:rsid w:val="0DC41DCB"/>
    <w:rsid w:val="0DE505A9"/>
    <w:rsid w:val="0DEA04D8"/>
    <w:rsid w:val="0E00A6E2"/>
    <w:rsid w:val="0E3585C8"/>
    <w:rsid w:val="0E696BE7"/>
    <w:rsid w:val="0E735E23"/>
    <w:rsid w:val="0ED1EFF9"/>
    <w:rsid w:val="0EE6EB6B"/>
    <w:rsid w:val="108E3CEF"/>
    <w:rsid w:val="1259ED41"/>
    <w:rsid w:val="12F570E9"/>
    <w:rsid w:val="13783657"/>
    <w:rsid w:val="1442F76A"/>
    <w:rsid w:val="14BA4CB3"/>
    <w:rsid w:val="14BC36D6"/>
    <w:rsid w:val="1539C265"/>
    <w:rsid w:val="15A5AC11"/>
    <w:rsid w:val="1645E535"/>
    <w:rsid w:val="167A4DB7"/>
    <w:rsid w:val="168E033C"/>
    <w:rsid w:val="16F36D2C"/>
    <w:rsid w:val="16F75315"/>
    <w:rsid w:val="170354BE"/>
    <w:rsid w:val="18129D6C"/>
    <w:rsid w:val="181F7BC3"/>
    <w:rsid w:val="1930579D"/>
    <w:rsid w:val="19551127"/>
    <w:rsid w:val="196D26AE"/>
    <w:rsid w:val="19E1463F"/>
    <w:rsid w:val="1A10FC92"/>
    <w:rsid w:val="1A20DDA1"/>
    <w:rsid w:val="1AB728F4"/>
    <w:rsid w:val="1B098871"/>
    <w:rsid w:val="1B6AE5C0"/>
    <w:rsid w:val="1BAB3BC5"/>
    <w:rsid w:val="1BFDF500"/>
    <w:rsid w:val="1CF9EFDD"/>
    <w:rsid w:val="1D05D542"/>
    <w:rsid w:val="1D0EBECA"/>
    <w:rsid w:val="1D41AC16"/>
    <w:rsid w:val="1DD961D4"/>
    <w:rsid w:val="1E664C52"/>
    <w:rsid w:val="1EB9F0FF"/>
    <w:rsid w:val="1F1106A9"/>
    <w:rsid w:val="1F44B1D6"/>
    <w:rsid w:val="1F62165C"/>
    <w:rsid w:val="20849709"/>
    <w:rsid w:val="20A8102A"/>
    <w:rsid w:val="20D22986"/>
    <w:rsid w:val="219A4174"/>
    <w:rsid w:val="221A5AB3"/>
    <w:rsid w:val="222D79CF"/>
    <w:rsid w:val="227DC522"/>
    <w:rsid w:val="22AE1811"/>
    <w:rsid w:val="22CE694B"/>
    <w:rsid w:val="2311047E"/>
    <w:rsid w:val="241E5E06"/>
    <w:rsid w:val="24983D72"/>
    <w:rsid w:val="24FBC091"/>
    <w:rsid w:val="2513A6C5"/>
    <w:rsid w:val="257D9754"/>
    <w:rsid w:val="25E86DB8"/>
    <w:rsid w:val="2618FC66"/>
    <w:rsid w:val="26366017"/>
    <w:rsid w:val="2655B806"/>
    <w:rsid w:val="26D38332"/>
    <w:rsid w:val="27FE59CB"/>
    <w:rsid w:val="28553BBD"/>
    <w:rsid w:val="29686789"/>
    <w:rsid w:val="29788A4E"/>
    <w:rsid w:val="2A214D8B"/>
    <w:rsid w:val="2B5B0E98"/>
    <w:rsid w:val="2BF421F8"/>
    <w:rsid w:val="2C3D00E7"/>
    <w:rsid w:val="2C886696"/>
    <w:rsid w:val="2C9BB02C"/>
    <w:rsid w:val="2CC28529"/>
    <w:rsid w:val="2D51A4FA"/>
    <w:rsid w:val="2E243CC4"/>
    <w:rsid w:val="2EB25FFC"/>
    <w:rsid w:val="2F348FA1"/>
    <w:rsid w:val="2F8D24CF"/>
    <w:rsid w:val="2FDA12C0"/>
    <w:rsid w:val="2FFC0303"/>
    <w:rsid w:val="2FFC10B7"/>
    <w:rsid w:val="301451F0"/>
    <w:rsid w:val="3035C24D"/>
    <w:rsid w:val="304599F3"/>
    <w:rsid w:val="31F4588E"/>
    <w:rsid w:val="324C81CF"/>
    <w:rsid w:val="3256680A"/>
    <w:rsid w:val="330B35FE"/>
    <w:rsid w:val="332915B3"/>
    <w:rsid w:val="33D84BA5"/>
    <w:rsid w:val="33DCB9C8"/>
    <w:rsid w:val="3411C11A"/>
    <w:rsid w:val="349D86C9"/>
    <w:rsid w:val="34BB77D0"/>
    <w:rsid w:val="35DD5E8E"/>
    <w:rsid w:val="36229635"/>
    <w:rsid w:val="3639EBE8"/>
    <w:rsid w:val="369719CA"/>
    <w:rsid w:val="37377796"/>
    <w:rsid w:val="379889F6"/>
    <w:rsid w:val="37E3C17B"/>
    <w:rsid w:val="37E8FD5F"/>
    <w:rsid w:val="385C3D9A"/>
    <w:rsid w:val="386FD86F"/>
    <w:rsid w:val="3943E83E"/>
    <w:rsid w:val="39865923"/>
    <w:rsid w:val="399B517F"/>
    <w:rsid w:val="3AC9BD0F"/>
    <w:rsid w:val="3B1CAA90"/>
    <w:rsid w:val="3B55E2F1"/>
    <w:rsid w:val="3BCDEFB7"/>
    <w:rsid w:val="3BE0BCD5"/>
    <w:rsid w:val="3C19CD3D"/>
    <w:rsid w:val="3E90027D"/>
    <w:rsid w:val="3FAD6D3B"/>
    <w:rsid w:val="3FBE24AA"/>
    <w:rsid w:val="3FD67A4B"/>
    <w:rsid w:val="3FE25354"/>
    <w:rsid w:val="3FE5C913"/>
    <w:rsid w:val="4037AB9A"/>
    <w:rsid w:val="409555C3"/>
    <w:rsid w:val="40BA48D7"/>
    <w:rsid w:val="40C77108"/>
    <w:rsid w:val="411B5D2F"/>
    <w:rsid w:val="41536635"/>
    <w:rsid w:val="4168E23A"/>
    <w:rsid w:val="41977302"/>
    <w:rsid w:val="42447BA4"/>
    <w:rsid w:val="4257A6BD"/>
    <w:rsid w:val="42F04910"/>
    <w:rsid w:val="432FDB43"/>
    <w:rsid w:val="433503B1"/>
    <w:rsid w:val="4355DEC7"/>
    <w:rsid w:val="43561DB1"/>
    <w:rsid w:val="4375656E"/>
    <w:rsid w:val="43846328"/>
    <w:rsid w:val="43A68F71"/>
    <w:rsid w:val="44C5DB49"/>
    <w:rsid w:val="44E995E5"/>
    <w:rsid w:val="44F8EC42"/>
    <w:rsid w:val="45712931"/>
    <w:rsid w:val="457AF3BA"/>
    <w:rsid w:val="463EC8A3"/>
    <w:rsid w:val="4647D1D3"/>
    <w:rsid w:val="468DBC43"/>
    <w:rsid w:val="47223C72"/>
    <w:rsid w:val="47241C4E"/>
    <w:rsid w:val="480F8365"/>
    <w:rsid w:val="4863AC49"/>
    <w:rsid w:val="4988EBE2"/>
    <w:rsid w:val="4B30929A"/>
    <w:rsid w:val="4BDD170E"/>
    <w:rsid w:val="4C2A7083"/>
    <w:rsid w:val="4CA7C70C"/>
    <w:rsid w:val="4E58B05D"/>
    <w:rsid w:val="4E908D88"/>
    <w:rsid w:val="4E98263E"/>
    <w:rsid w:val="4F9AC613"/>
    <w:rsid w:val="4F9BCC74"/>
    <w:rsid w:val="4FB0E996"/>
    <w:rsid w:val="5033CCBE"/>
    <w:rsid w:val="5048AD88"/>
    <w:rsid w:val="514BE285"/>
    <w:rsid w:val="52687EDF"/>
    <w:rsid w:val="52DB869A"/>
    <w:rsid w:val="52FB2D23"/>
    <w:rsid w:val="549DA05F"/>
    <w:rsid w:val="5510894F"/>
    <w:rsid w:val="552594B7"/>
    <w:rsid w:val="556BA319"/>
    <w:rsid w:val="557AF15D"/>
    <w:rsid w:val="574AFE1A"/>
    <w:rsid w:val="575E8DB7"/>
    <w:rsid w:val="57AEC1E1"/>
    <w:rsid w:val="57E0E4A5"/>
    <w:rsid w:val="580BDFF8"/>
    <w:rsid w:val="5815803F"/>
    <w:rsid w:val="58A718DE"/>
    <w:rsid w:val="58D72864"/>
    <w:rsid w:val="599F2C53"/>
    <w:rsid w:val="5A4BE3FD"/>
    <w:rsid w:val="5A955457"/>
    <w:rsid w:val="5ADD7965"/>
    <w:rsid w:val="5AEE76F8"/>
    <w:rsid w:val="5B11F730"/>
    <w:rsid w:val="5B186E37"/>
    <w:rsid w:val="5BE91CFC"/>
    <w:rsid w:val="5BE95E56"/>
    <w:rsid w:val="5C4C9323"/>
    <w:rsid w:val="5CADD55B"/>
    <w:rsid w:val="5CFFE920"/>
    <w:rsid w:val="5DC51788"/>
    <w:rsid w:val="5DE0D144"/>
    <w:rsid w:val="5DE2C999"/>
    <w:rsid w:val="5E109544"/>
    <w:rsid w:val="5E6851E1"/>
    <w:rsid w:val="5E7A227E"/>
    <w:rsid w:val="5EB77AEB"/>
    <w:rsid w:val="602B5D6C"/>
    <w:rsid w:val="6051DEEE"/>
    <w:rsid w:val="60FCE586"/>
    <w:rsid w:val="6119589C"/>
    <w:rsid w:val="62A10630"/>
    <w:rsid w:val="634CE423"/>
    <w:rsid w:val="63B0DEC0"/>
    <w:rsid w:val="63B0E6F8"/>
    <w:rsid w:val="64028897"/>
    <w:rsid w:val="642E83B7"/>
    <w:rsid w:val="642E9168"/>
    <w:rsid w:val="6474A8EA"/>
    <w:rsid w:val="65798CE2"/>
    <w:rsid w:val="6655D2D9"/>
    <w:rsid w:val="670784C3"/>
    <w:rsid w:val="67168F0A"/>
    <w:rsid w:val="67776FF4"/>
    <w:rsid w:val="68DA82AE"/>
    <w:rsid w:val="68F17660"/>
    <w:rsid w:val="693F2BA6"/>
    <w:rsid w:val="6950A828"/>
    <w:rsid w:val="6979D54A"/>
    <w:rsid w:val="6997E0FF"/>
    <w:rsid w:val="69DE7685"/>
    <w:rsid w:val="6A1D9E5D"/>
    <w:rsid w:val="6ABC2FFD"/>
    <w:rsid w:val="6AC0DB45"/>
    <w:rsid w:val="6AC8B773"/>
    <w:rsid w:val="6C47D475"/>
    <w:rsid w:val="6CA444ED"/>
    <w:rsid w:val="6E59BD81"/>
    <w:rsid w:val="6F0AE204"/>
    <w:rsid w:val="6F18A231"/>
    <w:rsid w:val="6FB06429"/>
    <w:rsid w:val="6FE712CA"/>
    <w:rsid w:val="700145E5"/>
    <w:rsid w:val="70B8017D"/>
    <w:rsid w:val="71112926"/>
    <w:rsid w:val="711D71C4"/>
    <w:rsid w:val="71732D7F"/>
    <w:rsid w:val="71F6DF8F"/>
    <w:rsid w:val="7203E278"/>
    <w:rsid w:val="723B58E8"/>
    <w:rsid w:val="72B9B4F8"/>
    <w:rsid w:val="73287123"/>
    <w:rsid w:val="733486FB"/>
    <w:rsid w:val="737124CF"/>
    <w:rsid w:val="73C567EA"/>
    <w:rsid w:val="73FC7468"/>
    <w:rsid w:val="7407521F"/>
    <w:rsid w:val="746AF052"/>
    <w:rsid w:val="74F61050"/>
    <w:rsid w:val="75850E3D"/>
    <w:rsid w:val="7598AD09"/>
    <w:rsid w:val="76E7221E"/>
    <w:rsid w:val="7762A520"/>
    <w:rsid w:val="784766ED"/>
    <w:rsid w:val="78B286C2"/>
    <w:rsid w:val="7955B317"/>
    <w:rsid w:val="798B6E44"/>
    <w:rsid w:val="79E706C7"/>
    <w:rsid w:val="7A3E6DC7"/>
    <w:rsid w:val="7AF97D66"/>
    <w:rsid w:val="7BBF4A25"/>
    <w:rsid w:val="7C2D3EFC"/>
    <w:rsid w:val="7C7DBB31"/>
    <w:rsid w:val="7D547EE7"/>
    <w:rsid w:val="7DA51924"/>
    <w:rsid w:val="7E68E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98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0722F"/>
    <w:pPr>
      <w:spacing w:after="480" w:line="360" w:lineRule="auto"/>
    </w:pPr>
    <w:rPr>
      <w:color w:val="000000" w:themeColor="text1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03E35"/>
    <w:pPr>
      <w:keepNext/>
      <w:keepLines/>
      <w:numPr>
        <w:numId w:val="26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C03E35"/>
    <w:pPr>
      <w:keepNext/>
      <w:keepLines/>
      <w:numPr>
        <w:ilvl w:val="1"/>
        <w:numId w:val="26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C03E35"/>
    <w:pPr>
      <w:keepNext/>
      <w:keepLines/>
      <w:numPr>
        <w:ilvl w:val="2"/>
        <w:numId w:val="26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Otsikko4">
    <w:name w:val="heading 4"/>
    <w:basedOn w:val="Normaali"/>
    <w:next w:val="Normaali"/>
    <w:link w:val="Otsikko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rsid w:val="00F37D61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rsid w:val="00F37D61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37D61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37D61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37D61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03E35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C03E35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vunumero">
    <w:name w:val="page number"/>
    <w:basedOn w:val="Kappaleenoletusfontti"/>
    <w:uiPriority w:val="99"/>
    <w:unhideWhenUsed/>
    <w:rsid w:val="00B80541"/>
    <w:rPr>
      <w:rFonts w:ascii="Calibri" w:hAnsi="Calibri"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20772"/>
    <w:rPr>
      <w:sz w:val="24"/>
    </w:rPr>
  </w:style>
  <w:style w:type="paragraph" w:styleId="Alatunniste">
    <w:name w:val="footer"/>
    <w:basedOn w:val="Normaali"/>
    <w:link w:val="Alatunniste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6618C"/>
  </w:style>
  <w:style w:type="paragraph" w:customStyle="1" w:styleId="Kuvailulehtinormaali">
    <w:name w:val="Kuvailulehti_normaali"/>
    <w:link w:val="KuvailulehtinormaaliChar"/>
    <w:rsid w:val="003D3422"/>
    <w:pPr>
      <w:spacing w:after="0" w:line="240" w:lineRule="auto"/>
    </w:pPr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customStyle="1" w:styleId="KuvailulehtinormaaliChar">
    <w:name w:val="Kuvailulehti_normaali Char"/>
    <w:basedOn w:val="Kappaleenoletusfontti"/>
    <w:link w:val="Kuvailulehtinormaali"/>
    <w:rsid w:val="003D3422"/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styleId="Hyperlinkki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uettelokappale">
    <w:name w:val="List Paragraph"/>
    <w:basedOn w:val="Normaali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Sisllysluettelonotsikko">
    <w:name w:val="TOC Heading"/>
    <w:next w:val="Normaali"/>
    <w:uiPriority w:val="39"/>
    <w:semiHidden/>
    <w:qFormat/>
    <w:rsid w:val="00D2427A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Sisluet1">
    <w:name w:val="toc 1"/>
    <w:basedOn w:val="Otsikko1"/>
    <w:next w:val="Normaali"/>
    <w:autoRedefine/>
    <w:uiPriority w:val="39"/>
    <w:unhideWhenUsed/>
    <w:rsid w:val="009946BB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9946BB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Sisluet3">
    <w:name w:val="toc 3"/>
    <w:basedOn w:val="Normaali"/>
    <w:next w:val="Normaali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Kuvaotsikkoluettelo">
    <w:name w:val="table of figures"/>
    <w:basedOn w:val="Normaali"/>
    <w:next w:val="Normaali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Lhdeluettelo"/>
    <w:qFormat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Erottuvalainaus">
    <w:name w:val="Intense Quote"/>
    <w:basedOn w:val="Normaali"/>
    <w:next w:val="Normaali"/>
    <w:link w:val="Erottuvalainaus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paragraph" w:customStyle="1" w:styleId="Liitteetotsikko2">
    <w:name w:val="Liitteet_otsikko_2"/>
    <w:next w:val="Normaali"/>
    <w:qFormat/>
    <w:rsid w:val="001C3C89"/>
    <w:pPr>
      <w:spacing w:after="360" w:line="240" w:lineRule="auto"/>
      <w:outlineLvl w:val="1"/>
    </w:pPr>
    <w:rPr>
      <w:b/>
      <w:noProof/>
      <w:color w:val="000000" w:themeColor="text1"/>
      <w:sz w:val="28"/>
    </w:rPr>
  </w:style>
  <w:style w:type="character" w:styleId="Kommentinviite">
    <w:name w:val="annotation reference"/>
    <w:basedOn w:val="Kappaleenoletusfontti"/>
    <w:uiPriority w:val="99"/>
    <w:semiHidden/>
    <w:unhideWhenUsed/>
    <w:rsid w:val="005D332D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D332D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D332D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D332D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tiivistelm">
    <w:name w:val="Kuvailulehti_tiivistelmä"/>
    <w:link w:val="KuvailulehtitiivistelmChar"/>
    <w:qFormat/>
    <w:rsid w:val="00100B3E"/>
    <w:pPr>
      <w:spacing w:before="60" w:after="60" w:line="240" w:lineRule="auto"/>
    </w:pPr>
    <w:rPr>
      <w:rFonts w:eastAsia="Times New Roman" w:cs="Times New Roman"/>
      <w:color w:val="000000" w:themeColor="text1"/>
      <w:sz w:val="22"/>
      <w:szCs w:val="22"/>
      <w:lang w:eastAsia="fi-FI"/>
    </w:rPr>
  </w:style>
  <w:style w:type="character" w:customStyle="1" w:styleId="KuvailulehtitiivistelmChar">
    <w:name w:val="Kuvailulehti_tiivistelmä Char"/>
    <w:basedOn w:val="KuvailulehtinormaaliChar"/>
    <w:link w:val="Kuvailulehtitiivistelm"/>
    <w:rsid w:val="00100B3E"/>
    <w:rPr>
      <w:rFonts w:eastAsia="Times New Roman" w:cs="Times New Roman"/>
      <w:color w:val="000000" w:themeColor="text1"/>
      <w:sz w:val="22"/>
      <w:szCs w:val="22"/>
      <w:lang w:eastAsia="fi-FI"/>
    </w:rPr>
  </w:style>
  <w:style w:type="paragraph" w:styleId="Kuvaotsikko">
    <w:name w:val="caption"/>
    <w:basedOn w:val="Normaali"/>
    <w:next w:val="Normaali"/>
    <w:autoRedefine/>
    <w:uiPriority w:val="35"/>
    <w:unhideWhenUsed/>
    <w:qFormat/>
    <w:rsid w:val="00F859C9"/>
    <w:rPr>
      <w:bCs/>
      <w:iCs/>
      <w:noProof/>
      <w:szCs w:val="18"/>
    </w:rPr>
  </w:style>
  <w:style w:type="paragraph" w:styleId="Otsikko">
    <w:name w:val="Title"/>
    <w:basedOn w:val="Normaali"/>
    <w:next w:val="Kansilehtialanimi"/>
    <w:link w:val="Otsikko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Lainaus">
    <w:name w:val="Quote"/>
    <w:next w:val="Normaali"/>
    <w:link w:val="Lainaus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560194"/>
    <w:rPr>
      <w:i/>
      <w:iCs/>
      <w:color w:val="000000" w:themeColor="text1"/>
    </w:rPr>
  </w:style>
  <w:style w:type="character" w:styleId="AvattuHyperlinkki">
    <w:name w:val="FollowedHyperlink"/>
    <w:basedOn w:val="Kappaleenoletusfontti"/>
    <w:uiPriority w:val="99"/>
    <w:semiHidden/>
    <w:unhideWhenUsed/>
    <w:rsid w:val="008E6EC1"/>
    <w:rPr>
      <w:color w:val="7861A8" w:themeColor="followedHyperlink"/>
      <w:u w:val="single"/>
    </w:rPr>
  </w:style>
  <w:style w:type="paragraph" w:customStyle="1" w:styleId="Kansilehtialanimi">
    <w:name w:val="Kansilehti_alanimi"/>
    <w:qFormat/>
    <w:rsid w:val="00CA1851"/>
    <w:pPr>
      <w:spacing w:before="240" w:after="240"/>
      <w:ind w:left="1276"/>
    </w:pPr>
    <w:rPr>
      <w:rFonts w:eastAsia="Times New Roman" w:cs="Arial"/>
      <w:b/>
      <w:color w:val="000000" w:themeColor="text1"/>
      <w:sz w:val="36"/>
      <w:szCs w:val="36"/>
      <w:lang w:eastAsia="fi-FI"/>
    </w:rPr>
  </w:style>
  <w:style w:type="paragraph" w:customStyle="1" w:styleId="Kansilehtitekij2">
    <w:name w:val="Kansilehti_tekijä_2"/>
    <w:next w:val="KansilehtiOpintotiedot"/>
    <w:qFormat/>
    <w:rsid w:val="00422958"/>
    <w:pPr>
      <w:spacing w:before="120" w:after="3600"/>
      <w:ind w:left="1276"/>
    </w:pPr>
    <w:rPr>
      <w:rFonts w:eastAsia="Times New Roman" w:cs="Arial"/>
      <w:color w:val="000000"/>
      <w:sz w:val="28"/>
      <w:szCs w:val="28"/>
      <w:lang w:eastAsia="fi-FI"/>
    </w:rPr>
  </w:style>
  <w:style w:type="paragraph" w:customStyle="1" w:styleId="KansilehtiOpintotiedot">
    <w:name w:val="Kansilehti_Opintotiedot"/>
    <w:qFormat/>
    <w:rsid w:val="00CA1851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eastAsia="fi-FI"/>
    </w:rPr>
  </w:style>
  <w:style w:type="paragraph" w:customStyle="1" w:styleId="KuvailulehtiOtsikko">
    <w:name w:val="Kuvailulehti_Otsikko"/>
    <w:qFormat/>
    <w:rsid w:val="003D3422"/>
    <w:rPr>
      <w:rFonts w:eastAsia="Times New Roman" w:cs="Times New Roman"/>
      <w:b/>
      <w:color w:val="000000" w:themeColor="text1"/>
      <w:lang w:eastAsia="fi-FI"/>
    </w:rPr>
  </w:style>
  <w:style w:type="paragraph" w:customStyle="1" w:styleId="Kuvailulehtitiedotkorostettu">
    <w:name w:val="Kuvailulehti_tiedot_korostettu"/>
    <w:qFormat/>
    <w:rsid w:val="008C3364"/>
    <w:pPr>
      <w:spacing w:before="240" w:after="240" w:line="240" w:lineRule="auto"/>
    </w:pPr>
    <w:rPr>
      <w:rFonts w:eastAsia="Times New Roman" w:cs="Times New Roman"/>
      <w:b/>
      <w:color w:val="000000" w:themeColor="text1"/>
      <w:sz w:val="22"/>
      <w:szCs w:val="20"/>
      <w:lang w:eastAsia="fi-FI"/>
    </w:rPr>
  </w:style>
  <w:style w:type="paragraph" w:styleId="Lhdeluettelo">
    <w:name w:val="Bibliography"/>
    <w:basedOn w:val="Eivli"/>
    <w:rsid w:val="00A46B18"/>
    <w:pPr>
      <w:spacing w:after="320"/>
    </w:pPr>
  </w:style>
  <w:style w:type="table" w:styleId="TaulukkoRuudukko">
    <w:name w:val="Table Grid"/>
    <w:basedOn w:val="Normaalitaulukko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D3422"/>
    <w:rPr>
      <w:i/>
      <w:iCs/>
      <w:color w:val="000000" w:themeColor="text1"/>
    </w:rPr>
  </w:style>
  <w:style w:type="character" w:styleId="Erottuvaviittaus">
    <w:name w:val="Intense Reference"/>
    <w:basedOn w:val="Kappaleenoletusfontti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Hienovarainenkorostus">
    <w:name w:val="Subtle Emphasis"/>
    <w:basedOn w:val="Kappaleenoletusfontti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Hienovarainenviittaus">
    <w:name w:val="Subtle Reference"/>
    <w:basedOn w:val="Kappaleenoletusfontti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paragraph" w:customStyle="1" w:styleId="Kappaleotsikko">
    <w:name w:val="Kappaleotsikko"/>
    <w:basedOn w:val="Otsikko4"/>
    <w:rsid w:val="00F859C9"/>
    <w:pPr>
      <w:spacing w:before="0" w:after="360" w:line="240" w:lineRule="auto"/>
    </w:pPr>
  </w:style>
  <w:style w:type="paragraph" w:customStyle="1" w:styleId="Kuvailulehtiasiasanatmuuttiedot">
    <w:name w:val="Kuvailulehti_asiasanat_muut tiedot"/>
    <w:basedOn w:val="Kuvailulehtitiedotkorostettu"/>
    <w:qFormat/>
    <w:rsid w:val="00690C1F"/>
    <w:rPr>
      <w:b w:val="0"/>
    </w:rPr>
  </w:style>
  <w:style w:type="paragraph" w:customStyle="1" w:styleId="Kuvailulehtitiedotnormaali">
    <w:name w:val="Kuvailulehti_tiedot_normaali"/>
    <w:basedOn w:val="Kuvailulehtitiedotkorostettu"/>
    <w:qFormat/>
    <w:rsid w:val="00E47B26"/>
    <w:rPr>
      <w:b w:val="0"/>
    </w:rPr>
  </w:style>
  <w:style w:type="character" w:styleId="Paikkamerkkiteksti">
    <w:name w:val="Placeholder Text"/>
    <w:basedOn w:val="Kappaleenoletusfontti"/>
    <w:uiPriority w:val="99"/>
    <w:semiHidden/>
    <w:rsid w:val="002417F0"/>
    <w:rPr>
      <w:color w:val="808080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uettelo3">
    <w:name w:val="List 3"/>
    <w:basedOn w:val="Normaali"/>
    <w:uiPriority w:val="99"/>
    <w:unhideWhenUsed/>
    <w:rsid w:val="00A67A4F"/>
    <w:pPr>
      <w:ind w:left="849" w:hanging="283"/>
      <w:contextualSpacing/>
    </w:pPr>
  </w:style>
  <w:style w:type="paragraph" w:styleId="Alaviitteenteksti">
    <w:name w:val="footnote text"/>
    <w:basedOn w:val="Normaali"/>
    <w:link w:val="Alaviitteenteksti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rsid w:val="00C02995"/>
    <w:rPr>
      <w:color w:val="000000" w:themeColor="text1"/>
      <w:sz w:val="20"/>
      <w:szCs w:val="20"/>
    </w:rPr>
  </w:style>
  <w:style w:type="paragraph" w:customStyle="1" w:styleId="Sisllysluettelootsikko">
    <w:name w:val="Sisällysluettelo otsikko"/>
    <w:basedOn w:val="Sisllysluettelonotsikko"/>
    <w:qFormat/>
    <w:rsid w:val="00FF4C28"/>
    <w:pPr>
      <w:spacing w:before="360"/>
    </w:pPr>
    <w:rPr>
      <w:szCs w:val="28"/>
    </w:rPr>
  </w:style>
  <w:style w:type="paragraph" w:styleId="Merkittyluettelo4">
    <w:name w:val="List Bullet 4"/>
    <w:basedOn w:val="Normaali"/>
    <w:uiPriority w:val="99"/>
    <w:unhideWhenUsed/>
    <w:rsid w:val="00BC1473"/>
    <w:pPr>
      <w:numPr>
        <w:numId w:val="33"/>
      </w:numPr>
      <w:spacing w:line="240" w:lineRule="auto"/>
      <w:ind w:left="1208" w:hanging="357"/>
      <w:contextualSpacing/>
    </w:pPr>
  </w:style>
  <w:style w:type="paragraph" w:styleId="Numeroituluettelo4">
    <w:name w:val="List Number 4"/>
    <w:basedOn w:val="Normaali"/>
    <w:uiPriority w:val="99"/>
    <w:unhideWhenUsed/>
    <w:rsid w:val="001C3C89"/>
    <w:pPr>
      <w:numPr>
        <w:numId w:val="38"/>
      </w:numPr>
      <w:spacing w:line="240" w:lineRule="auto"/>
      <w:ind w:left="1208" w:hanging="357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01273A"/>
    <w:pPr>
      <w:numPr>
        <w:numId w:val="30"/>
      </w:numPr>
      <w:spacing w:line="240" w:lineRule="auto"/>
      <w:ind w:left="357" w:hanging="357"/>
      <w:contextualSpacing/>
    </w:pPr>
  </w:style>
  <w:style w:type="paragraph" w:customStyle="1" w:styleId="LiiteOtsikko">
    <w:name w:val="LiiteOtsikko"/>
    <w:basedOn w:val="LhteetOtsikko"/>
    <w:next w:val="Liitteetotsikko2"/>
    <w:qFormat/>
    <w:rsid w:val="001C3C89"/>
    <w:pPr>
      <w:spacing w:before="0"/>
    </w:pPr>
  </w:style>
  <w:style w:type="paragraph" w:customStyle="1" w:styleId="Kansilehtitekij1">
    <w:name w:val="Kansilehti_tekijä_1"/>
    <w:basedOn w:val="Kansilehtitekij2"/>
    <w:next w:val="Kansilehtitekij2"/>
    <w:rsid w:val="003772DD"/>
    <w:pPr>
      <w:spacing w:after="120"/>
    </w:pPr>
  </w:style>
  <w:style w:type="paragraph" w:styleId="Eivli">
    <w:name w:val="No Spacing"/>
    <w:uiPriority w:val="1"/>
    <w:locked/>
    <w:rsid w:val="00F859C9"/>
    <w:pPr>
      <w:spacing w:after="0" w:line="240" w:lineRule="auto"/>
    </w:pPr>
    <w:rPr>
      <w:color w:val="000000" w:themeColor="text1"/>
    </w:rPr>
  </w:style>
  <w:style w:type="paragraph" w:customStyle="1" w:styleId="Kansilehtiyksitekij">
    <w:name w:val="Kansilehti_yksi tekijä"/>
    <w:basedOn w:val="Kansilehtitekij2"/>
    <w:next w:val="KansilehtiOpintotiedot"/>
    <w:qFormat/>
    <w:rsid w:val="00EC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oup13.ttc60z.vle.fi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hyperlink" Target="https://live.paloaltonetworks.com/t5/community-blogs/what-are-applications-and-services/ba-p/566471" TargetMode="External"/><Relationship Id="rId21" Type="http://schemas.openxmlformats.org/officeDocument/2006/relationships/hyperlink" Target="http://www.group13.ttc60z.vle.fi" TargetMode="External"/><Relationship Id="rId34" Type="http://schemas.openxmlformats.org/officeDocument/2006/relationships/image" Target="media/image21.png"/><Relationship Id="rId42" Type="http://schemas.openxmlformats.org/officeDocument/2006/relationships/header" Target="head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docs.paloaltonetworks.com/best-practices/security-policy-best-practices/security-policy-best-practices/deploy-security-policy-best-practices/security-policy-rule-best-practices" TargetMode="External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dawn.fi/sanasto/na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://www.group13.ttc60z.vle.fi" TargetMode="External"/><Relationship Id="rId38" Type="http://schemas.openxmlformats.org/officeDocument/2006/relationships/hyperlink" Target="https://nordvpn.com/fi/blog/mika-on-dns/?srsltid=AfmBOorkWYZk6jkML_ioV40j0qtMhOf-kROggsEdw2D_asBMBy0ZLgm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Ladatut%20tiedostot\Opinnaytetyo_mallipohja_2022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94D6A09661D8A46893AE34EAD384B75" ma:contentTypeVersion="4" ma:contentTypeDescription="Luo uusi asiakirja." ma:contentTypeScope="" ma:versionID="eff7883ab4b8d9cc61411f75a010d3a4">
  <xsd:schema xmlns:xsd="http://www.w3.org/2001/XMLSchema" xmlns:xs="http://www.w3.org/2001/XMLSchema" xmlns:p="http://schemas.microsoft.com/office/2006/metadata/properties" xmlns:ns2="faa2bbd0-5c06-47cc-ab70-5745d6ef9c9a" targetNamespace="http://schemas.microsoft.com/office/2006/metadata/properties" ma:root="true" ma:fieldsID="e347bbec5c11528dbed2eae55da60f24" ns2:_="">
    <xsd:import namespace="faa2bbd0-5c06-47cc-ab70-5745d6ef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2bbd0-5c06-47cc-ab70-5745d6ef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F86400-8DF1-4C7E-89CA-D93CF16F2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0765C-D186-4CE9-A1BF-A2846C6776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4B26A0-0E05-472C-B0A4-D0064A82C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2bbd0-5c06-47cc-ab70-5745d6ef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9A2DC3-8302-4FE8-8685-0E0E7A07D5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Opinnaytetyo_mallipohja_2022.dotx</Template>
  <TotalTime>0</TotalTime>
  <Pages>18</Pages>
  <Words>1655</Words>
  <Characters>13414</Characters>
  <Application>Microsoft Office Word</Application>
  <DocSecurity>0</DocSecurity>
  <Lines>111</Lines>
  <Paragraphs>30</Paragraphs>
  <ScaleCrop>false</ScaleCrop>
  <Manager/>
  <Company/>
  <LinksUpToDate>false</LinksUpToDate>
  <CharactersWithSpaces>15039</CharactersWithSpaces>
  <SharedDoc>false</SharedDoc>
  <HLinks>
    <vt:vector size="198" baseType="variant">
      <vt:variant>
        <vt:i4>3473447</vt:i4>
      </vt:variant>
      <vt:variant>
        <vt:i4>254</vt:i4>
      </vt:variant>
      <vt:variant>
        <vt:i4>0</vt:i4>
      </vt:variant>
      <vt:variant>
        <vt:i4>5</vt:i4>
      </vt:variant>
      <vt:variant>
        <vt:lpwstr>https://live.paloaltonetworks.com/t5/community-blogs/what-are-applications-and-services/ba-p/566471</vt:lpwstr>
      </vt:variant>
      <vt:variant>
        <vt:lpwstr/>
      </vt:variant>
      <vt:variant>
        <vt:i4>5832735</vt:i4>
      </vt:variant>
      <vt:variant>
        <vt:i4>251</vt:i4>
      </vt:variant>
      <vt:variant>
        <vt:i4>0</vt:i4>
      </vt:variant>
      <vt:variant>
        <vt:i4>5</vt:i4>
      </vt:variant>
      <vt:variant>
        <vt:lpwstr>https://nordvpn.com/fi/blog/mika-on-dns/?srsltid=AfmBOorkWYZk6jkML_ioV40j0qtMhOf-kROggsEdw2D_asBMBy0ZLgmy</vt:lpwstr>
      </vt:variant>
      <vt:variant>
        <vt:lpwstr/>
      </vt:variant>
      <vt:variant>
        <vt:i4>2031698</vt:i4>
      </vt:variant>
      <vt:variant>
        <vt:i4>248</vt:i4>
      </vt:variant>
      <vt:variant>
        <vt:i4>0</vt:i4>
      </vt:variant>
      <vt:variant>
        <vt:i4>5</vt:i4>
      </vt:variant>
      <vt:variant>
        <vt:lpwstr>https://docs.paloaltonetworks.com/best-practices/security-policy-best-practices/security-policy-best-practices/deploy-security-policy-best-practices/security-policy-rule-best-practices</vt:lpwstr>
      </vt:variant>
      <vt:variant>
        <vt:lpwstr/>
      </vt:variant>
      <vt:variant>
        <vt:i4>7143547</vt:i4>
      </vt:variant>
      <vt:variant>
        <vt:i4>245</vt:i4>
      </vt:variant>
      <vt:variant>
        <vt:i4>0</vt:i4>
      </vt:variant>
      <vt:variant>
        <vt:i4>5</vt:i4>
      </vt:variant>
      <vt:variant>
        <vt:lpwstr>https://dawn.fi/sanasto/nat</vt:lpwstr>
      </vt:variant>
      <vt:variant>
        <vt:lpwstr/>
      </vt:variant>
      <vt:variant>
        <vt:i4>4325381</vt:i4>
      </vt:variant>
      <vt:variant>
        <vt:i4>236</vt:i4>
      </vt:variant>
      <vt:variant>
        <vt:i4>0</vt:i4>
      </vt:variant>
      <vt:variant>
        <vt:i4>5</vt:i4>
      </vt:variant>
      <vt:variant>
        <vt:lpwstr>http://www.group13.ttc60z.vle.fi/</vt:lpwstr>
      </vt:variant>
      <vt:variant>
        <vt:lpwstr/>
      </vt:variant>
      <vt:variant>
        <vt:i4>4325381</vt:i4>
      </vt:variant>
      <vt:variant>
        <vt:i4>173</vt:i4>
      </vt:variant>
      <vt:variant>
        <vt:i4>0</vt:i4>
      </vt:variant>
      <vt:variant>
        <vt:i4>5</vt:i4>
      </vt:variant>
      <vt:variant>
        <vt:lpwstr>http://www.group13.ttc60z.vle.fi/</vt:lpwstr>
      </vt:variant>
      <vt:variant>
        <vt:lpwstr/>
      </vt:variant>
      <vt:variant>
        <vt:i4>3080268</vt:i4>
      </vt:variant>
      <vt:variant>
        <vt:i4>166</vt:i4>
      </vt:variant>
      <vt:variant>
        <vt:i4>0</vt:i4>
      </vt:variant>
      <vt:variant>
        <vt:i4>5</vt:i4>
      </vt:variant>
      <vt:variant>
        <vt:lpwstr>C:\Users\taante\Downloads\Taulukko</vt:lpwstr>
      </vt:variant>
      <vt:variant>
        <vt:lpwstr>_Toc432081818</vt:lpwstr>
      </vt:variant>
      <vt:variant>
        <vt:i4>3080268</vt:i4>
      </vt:variant>
      <vt:variant>
        <vt:i4>160</vt:i4>
      </vt:variant>
      <vt:variant>
        <vt:i4>0</vt:i4>
      </vt:variant>
      <vt:variant>
        <vt:i4>5</vt:i4>
      </vt:variant>
      <vt:variant>
        <vt:lpwstr>C:\Users\taante\Downloads\Taulukko</vt:lpwstr>
      </vt:variant>
      <vt:variant>
        <vt:lpwstr>_Toc432081817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_Toc177988060</vt:lpwstr>
      </vt:variant>
      <vt:variant>
        <vt:i4>1310782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_Toc177988059</vt:lpwstr>
      </vt:variant>
      <vt:variant>
        <vt:i4>1310782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_Toc177988058</vt:lpwstr>
      </vt:variant>
      <vt:variant>
        <vt:i4>1310782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_Toc177988057</vt:lpwstr>
      </vt:variant>
      <vt:variant>
        <vt:i4>1310782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_Toc177988056</vt:lpwstr>
      </vt:variant>
      <vt:variant>
        <vt:i4>1310782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_Toc177988055</vt:lpwstr>
      </vt:variant>
      <vt:variant>
        <vt:i4>1310782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_Toc177988054</vt:lpwstr>
      </vt:variant>
      <vt:variant>
        <vt:i4>1310782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_Toc177988053</vt:lpwstr>
      </vt:variant>
      <vt:variant>
        <vt:i4>1310782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_Toc177988052</vt:lpwstr>
      </vt:variant>
      <vt:variant>
        <vt:i4>1310782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_Toc177988051</vt:lpwstr>
      </vt:variant>
      <vt:variant>
        <vt:i4>1310782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_Toc177988050</vt:lpwstr>
      </vt:variant>
      <vt:variant>
        <vt:i4>1376318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_Toc177988049</vt:lpwstr>
      </vt:variant>
      <vt:variant>
        <vt:i4>1376318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_Toc177988048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_Toc177987907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_Toc177987906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_Toc177987905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_Toc177987904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_Toc177987903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_Toc177987902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_Toc177987901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_Toc177987900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_Toc177987899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_Toc177987898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_Toc177987897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_Toc177987896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raportoinnin mallipohja</dc:title>
  <dc:subject>Opinnäytetyö</dc:subject>
  <dc:creator/>
  <cp:keywords>JAMK Opinnäytetyö; opinnäytetyö;mallipohja</cp:keywords>
  <dc:description>JAMK ONT</dc:description>
  <cp:lastModifiedBy/>
  <cp:revision>2</cp:revision>
  <dcterms:created xsi:type="dcterms:W3CDTF">2024-09-19T12:17:00Z</dcterms:created>
  <dcterms:modified xsi:type="dcterms:W3CDTF">2024-09-30T07:40:00Z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0x010100794D6A09661D8A46893AE34EAD384B75</vt:lpwstr>
  </property>
  <property fmtid="{D5CDD505-2E9C-101B-9397-08002B2CF9AE}" pid="3" name="Avainsanat">
    <vt:lpwstr>10;#opinnäytetyö|96b1f92f-9d52-4634-866c-478691c8f5f5</vt:lpwstr>
  </property>
</Properties>
</file>